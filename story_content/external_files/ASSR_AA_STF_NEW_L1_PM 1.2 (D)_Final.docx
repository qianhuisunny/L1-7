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24C" w:rsidRPr="00DD746D" w:rsidRDefault="0044624C" w:rsidP="0033480F">
      <w:pPr>
        <w:pStyle w:val="Heading1"/>
        <w:spacing w:before="60" w:after="60" w:line="320" w:lineRule="exact"/>
        <w:rPr>
          <w:rFonts w:ascii="EYInterstate Light" w:hAnsi="EYInterstate Light"/>
        </w:rPr>
      </w:pPr>
      <w:r w:rsidRPr="00DD746D">
        <w:rPr>
          <w:rFonts w:ascii="EYInterstate Light" w:hAnsi="EYInterstate Light"/>
        </w:rPr>
        <w:t>Objective</w:t>
      </w:r>
    </w:p>
    <w:p w:rsidR="0044624C" w:rsidRPr="00DD746D" w:rsidRDefault="00A44F27" w:rsidP="0033480F">
      <w:pPr>
        <w:pStyle w:val="BTBullet1"/>
        <w:spacing w:before="60" w:after="60" w:line="320" w:lineRule="exact"/>
        <w:rPr>
          <w:rFonts w:ascii="EYInterstate Light" w:hAnsi="EYInterstate Light"/>
        </w:rPr>
      </w:pPr>
      <w:r w:rsidRPr="00DD746D">
        <w:rPr>
          <w:rFonts w:ascii="EYInterstate Light" w:hAnsi="EYInterstate Light"/>
        </w:rPr>
        <w:t>Identify what EY GAM is, where to find it and how to use it to enable you to assist in the audit process</w:t>
      </w:r>
      <w:r w:rsidR="00DD746D">
        <w:rPr>
          <w:rFonts w:ascii="EYInterstate Light" w:hAnsi="EYInterstate Light"/>
        </w:rPr>
        <w:t>.</w:t>
      </w:r>
    </w:p>
    <w:p w:rsidR="0033480F" w:rsidRPr="00DD746D" w:rsidRDefault="0033480F" w:rsidP="0033480F">
      <w:pPr>
        <w:pStyle w:val="BTBullet1"/>
        <w:numPr>
          <w:ilvl w:val="0"/>
          <w:numId w:val="0"/>
        </w:numPr>
        <w:spacing w:before="60" w:after="60" w:line="320" w:lineRule="exact"/>
        <w:ind w:left="432"/>
        <w:rPr>
          <w:rFonts w:ascii="EYInterstate Light" w:hAnsi="EYInterstate Light"/>
        </w:rPr>
      </w:pPr>
    </w:p>
    <w:p w:rsidR="0044624C" w:rsidRPr="00DD746D" w:rsidRDefault="0044624C" w:rsidP="0033480F">
      <w:pPr>
        <w:pStyle w:val="Heading1"/>
        <w:spacing w:before="60" w:after="60" w:line="320" w:lineRule="exact"/>
        <w:rPr>
          <w:rFonts w:ascii="EYInterstate Light" w:hAnsi="EYInterstate Light"/>
        </w:rPr>
      </w:pPr>
      <w:r w:rsidRPr="00DD746D">
        <w:rPr>
          <w:rFonts w:ascii="EYInterstate Light" w:hAnsi="EYInterstate Light"/>
        </w:rPr>
        <w:t xml:space="preserve">Time: </w:t>
      </w:r>
      <w:r w:rsidRPr="00DD746D">
        <w:rPr>
          <w:rFonts w:ascii="EYInterstate Light" w:hAnsi="EYInterstate Light"/>
          <w:b w:val="0"/>
          <w:sz w:val="22"/>
          <w:szCs w:val="22"/>
        </w:rPr>
        <w:t>30 minutes</w:t>
      </w:r>
      <w:r w:rsidR="00DD746D" w:rsidRPr="00DD746D">
        <w:rPr>
          <w:rFonts w:ascii="EYInterstate Light" w:hAnsi="EYInterstate Light"/>
          <w:b w:val="0"/>
          <w:sz w:val="22"/>
        </w:rPr>
        <w:t>.</w:t>
      </w:r>
    </w:p>
    <w:p w:rsidR="00FA6451" w:rsidRPr="00DD746D" w:rsidRDefault="00FA6451" w:rsidP="0033480F">
      <w:pPr>
        <w:pStyle w:val="BTBullet1"/>
        <w:tabs>
          <w:tab w:val="clear" w:pos="432"/>
          <w:tab w:val="num" w:pos="360"/>
        </w:tabs>
        <w:spacing w:before="60" w:after="60" w:line="320" w:lineRule="exact"/>
        <w:ind w:left="360" w:hanging="360"/>
        <w:rPr>
          <w:rFonts w:ascii="EYInterstate Light" w:hAnsi="EYInterstate Light"/>
        </w:rPr>
      </w:pPr>
      <w:r w:rsidRPr="00DD746D">
        <w:rPr>
          <w:rFonts w:ascii="EYInterstate Light" w:hAnsi="EYInterstate Light"/>
        </w:rPr>
        <w:t>Research EY GAM</w:t>
      </w:r>
      <w:r w:rsidR="00B66318" w:rsidRPr="00DD746D">
        <w:rPr>
          <w:rFonts w:ascii="EYInterstate Light" w:hAnsi="EYInterstate Light"/>
        </w:rPr>
        <w:t>:</w:t>
      </w:r>
      <w:r w:rsidRPr="00DD746D">
        <w:rPr>
          <w:rFonts w:ascii="EYInterstate Light" w:hAnsi="EYInterstate Light"/>
        </w:rPr>
        <w:t xml:space="preserve"> 10 minutes</w:t>
      </w:r>
      <w:r w:rsidR="00DD746D">
        <w:rPr>
          <w:rFonts w:ascii="EYInterstate Light" w:hAnsi="EYInterstate Light"/>
        </w:rPr>
        <w:t>.</w:t>
      </w:r>
    </w:p>
    <w:p w:rsidR="00FA6451" w:rsidRPr="00DD746D" w:rsidRDefault="00FA6451" w:rsidP="0033480F">
      <w:pPr>
        <w:pStyle w:val="BTBullet1"/>
        <w:tabs>
          <w:tab w:val="clear" w:pos="432"/>
          <w:tab w:val="num" w:pos="360"/>
        </w:tabs>
        <w:spacing w:before="60" w:after="60" w:line="320" w:lineRule="exact"/>
        <w:ind w:left="360" w:hanging="360"/>
        <w:rPr>
          <w:rFonts w:ascii="EYInterstate Light" w:hAnsi="EYInterstate Light"/>
        </w:rPr>
      </w:pPr>
      <w:r w:rsidRPr="00DD746D">
        <w:rPr>
          <w:rFonts w:ascii="EYInterstate Light" w:hAnsi="EYInterstate Light"/>
        </w:rPr>
        <w:t xml:space="preserve">Form groups, confirm answers and create a </w:t>
      </w:r>
      <w:r w:rsidR="0087554E" w:rsidRPr="00DD746D">
        <w:rPr>
          <w:rFonts w:ascii="EYInterstate Light" w:hAnsi="EYInterstate Light"/>
        </w:rPr>
        <w:t>presentation</w:t>
      </w:r>
      <w:r w:rsidR="00B66318" w:rsidRPr="00DD746D">
        <w:rPr>
          <w:rFonts w:ascii="EYInterstate Light" w:hAnsi="EYInterstate Light"/>
        </w:rPr>
        <w:t>:</w:t>
      </w:r>
      <w:r w:rsidRPr="00DD746D">
        <w:rPr>
          <w:rFonts w:ascii="EYInterstate Light" w:hAnsi="EYInterstate Light"/>
        </w:rPr>
        <w:t xml:space="preserve"> 20 minutes</w:t>
      </w:r>
      <w:r w:rsidR="00DD746D">
        <w:rPr>
          <w:rFonts w:ascii="EYInterstate Light" w:hAnsi="EYInterstate Light"/>
        </w:rPr>
        <w:t>.</w:t>
      </w:r>
    </w:p>
    <w:p w:rsidR="0033480F" w:rsidRPr="00DD746D" w:rsidRDefault="0033480F" w:rsidP="0033480F">
      <w:pPr>
        <w:pStyle w:val="BTBullet1"/>
        <w:numPr>
          <w:ilvl w:val="0"/>
          <w:numId w:val="0"/>
        </w:numPr>
        <w:spacing w:before="60" w:after="60" w:line="320" w:lineRule="exact"/>
        <w:ind w:left="360"/>
        <w:rPr>
          <w:rFonts w:ascii="EYInterstate Light" w:hAnsi="EYInterstate Light"/>
        </w:rPr>
      </w:pPr>
    </w:p>
    <w:p w:rsidR="0044624C" w:rsidRPr="00DD746D" w:rsidRDefault="0044624C" w:rsidP="0033480F">
      <w:pPr>
        <w:pStyle w:val="Heading1"/>
        <w:spacing w:before="60" w:after="60" w:line="320" w:lineRule="exact"/>
        <w:rPr>
          <w:rFonts w:ascii="EYInterstate Light" w:hAnsi="EYInterstate Light"/>
        </w:rPr>
      </w:pPr>
      <w:r w:rsidRPr="00DD746D">
        <w:rPr>
          <w:rFonts w:ascii="EYInterstate Light" w:hAnsi="EYInterstate Light"/>
        </w:rPr>
        <w:t>Instructions:</w:t>
      </w:r>
    </w:p>
    <w:p w:rsidR="0044624C" w:rsidRPr="00DD746D" w:rsidRDefault="0044624C" w:rsidP="0033480F">
      <w:pPr>
        <w:pStyle w:val="BTBullet1"/>
        <w:spacing w:before="60" w:after="60" w:line="320" w:lineRule="exact"/>
        <w:rPr>
          <w:rFonts w:ascii="EYInterstate Light" w:hAnsi="EYInterstate Light"/>
        </w:rPr>
      </w:pPr>
      <w:r w:rsidRPr="00DD746D">
        <w:rPr>
          <w:rFonts w:ascii="EYInterstate Light" w:hAnsi="EYInterstate Light"/>
        </w:rPr>
        <w:t xml:space="preserve">Work independently to answer the below questions noting the EY GAM references used.  </w:t>
      </w:r>
    </w:p>
    <w:p w:rsidR="0044624C" w:rsidRPr="00DD746D" w:rsidRDefault="0044624C" w:rsidP="0033480F">
      <w:pPr>
        <w:pStyle w:val="BTBullet1"/>
        <w:spacing w:before="60" w:after="60" w:line="320" w:lineRule="exact"/>
        <w:rPr>
          <w:rFonts w:ascii="EYInterstate Light" w:hAnsi="EYInterstate Light"/>
        </w:rPr>
      </w:pPr>
      <w:r w:rsidRPr="00DD746D">
        <w:rPr>
          <w:rFonts w:ascii="EYInterstate Light" w:hAnsi="EYInterstate Light"/>
        </w:rPr>
        <w:t xml:space="preserve">When instructed by the facilitator, locate other participants who received the same version of the PM and answered the same questions. In your group, share your answers and come to consensus. </w:t>
      </w:r>
    </w:p>
    <w:p w:rsidR="0044624C" w:rsidRPr="00DD746D" w:rsidRDefault="0044624C" w:rsidP="0033480F">
      <w:pPr>
        <w:pStyle w:val="BTBullet1"/>
        <w:spacing w:before="60" w:after="60" w:line="320" w:lineRule="exact"/>
        <w:rPr>
          <w:rFonts w:ascii="EYInterstate Light" w:hAnsi="EYInterstate Light"/>
        </w:rPr>
      </w:pPr>
      <w:r w:rsidRPr="00DD746D">
        <w:rPr>
          <w:rFonts w:ascii="EYInterstate Light" w:hAnsi="EYInterstate Light"/>
        </w:rPr>
        <w:t>Groups w</w:t>
      </w:r>
      <w:r w:rsidR="00880BF6" w:rsidRPr="00DD746D">
        <w:rPr>
          <w:rFonts w:ascii="EYInterstate Light" w:hAnsi="EYInterstate Light"/>
        </w:rPr>
        <w:t xml:space="preserve">ill then create a </w:t>
      </w:r>
      <w:r w:rsidR="0087554E" w:rsidRPr="00DD746D">
        <w:rPr>
          <w:rFonts w:ascii="EYInterstate Light" w:hAnsi="EYInterstate Light"/>
        </w:rPr>
        <w:t>presentation</w:t>
      </w:r>
      <w:r w:rsidR="00880BF6" w:rsidRPr="00DD746D">
        <w:rPr>
          <w:rFonts w:ascii="EYInterstate Light" w:hAnsi="EYInterstate Light"/>
        </w:rPr>
        <w:t xml:space="preserve"> — </w:t>
      </w:r>
      <w:r w:rsidRPr="00DD746D">
        <w:rPr>
          <w:rFonts w:ascii="EYInterstate Light" w:hAnsi="EYInterstate Light"/>
        </w:rPr>
        <w:t xml:space="preserve">a visual representing the answers to their assigned questions using flip charts and markers. </w:t>
      </w:r>
    </w:p>
    <w:p w:rsidR="0044624C" w:rsidRPr="00DD746D" w:rsidRDefault="0044624C" w:rsidP="0033480F">
      <w:pPr>
        <w:pStyle w:val="BTBullet1"/>
        <w:spacing w:before="60" w:after="60" w:line="320" w:lineRule="exact"/>
        <w:rPr>
          <w:rFonts w:ascii="EYInterstate Light" w:hAnsi="EYInterstate Light"/>
        </w:rPr>
      </w:pPr>
      <w:r w:rsidRPr="00DD746D">
        <w:rPr>
          <w:rFonts w:ascii="EYInterstate Light" w:hAnsi="EYInterstate Light"/>
        </w:rPr>
        <w:t xml:space="preserve">During debrief, groups will share their work with the class and will answer questions other groups may have about the concepts included in each visual.  </w:t>
      </w:r>
    </w:p>
    <w:p w:rsidR="0033480F" w:rsidRPr="00DD746D" w:rsidRDefault="0033480F" w:rsidP="0033480F">
      <w:pPr>
        <w:pStyle w:val="BTBullet1"/>
        <w:numPr>
          <w:ilvl w:val="0"/>
          <w:numId w:val="0"/>
        </w:numPr>
        <w:spacing w:before="60" w:after="60" w:line="320" w:lineRule="exact"/>
        <w:ind w:left="432"/>
        <w:rPr>
          <w:rFonts w:ascii="EYInterstate Light" w:hAnsi="EYInterstate Light"/>
        </w:rPr>
      </w:pPr>
    </w:p>
    <w:tbl>
      <w:tblPr>
        <w:tblStyle w:val="TableGrid"/>
        <w:tblW w:w="0" w:type="auto"/>
        <w:tblLook w:val="04A0" w:firstRow="1" w:lastRow="0" w:firstColumn="1" w:lastColumn="0" w:noHBand="0" w:noVBand="1"/>
      </w:tblPr>
      <w:tblGrid>
        <w:gridCol w:w="1985"/>
        <w:gridCol w:w="4891"/>
        <w:gridCol w:w="2143"/>
      </w:tblGrid>
      <w:tr w:rsidR="002A485B" w:rsidRPr="003375DB" w:rsidTr="002A485B">
        <w:trPr>
          <w:trHeight w:val="387"/>
          <w:tblHeader/>
        </w:trPr>
        <w:tc>
          <w:tcPr>
            <w:tcW w:w="1993" w:type="dxa"/>
            <w:shd w:val="clear" w:color="auto" w:fill="D9D9D9" w:themeFill="background1" w:themeFillShade="D9"/>
          </w:tcPr>
          <w:p w:rsidR="002A485B" w:rsidRPr="00DD746D" w:rsidRDefault="002A485B" w:rsidP="00A33D46">
            <w:pPr>
              <w:jc w:val="both"/>
              <w:rPr>
                <w:rFonts w:ascii="EYInterstate Light" w:hAnsi="EYInterstate Light" w:cs="Arial"/>
                <w:b/>
                <w:sz w:val="22"/>
                <w:szCs w:val="22"/>
              </w:rPr>
            </w:pPr>
            <w:r w:rsidRPr="00DD746D">
              <w:rPr>
                <w:rFonts w:ascii="EYInterstate Light" w:hAnsi="EYInterstate Light" w:cs="Arial"/>
                <w:b/>
                <w:sz w:val="22"/>
                <w:szCs w:val="22"/>
              </w:rPr>
              <w:t>Question</w:t>
            </w:r>
          </w:p>
        </w:tc>
        <w:tc>
          <w:tcPr>
            <w:tcW w:w="5067" w:type="dxa"/>
            <w:shd w:val="clear" w:color="auto" w:fill="D9D9D9" w:themeFill="background1" w:themeFillShade="D9"/>
          </w:tcPr>
          <w:p w:rsidR="002A485B" w:rsidRPr="00DD746D" w:rsidRDefault="002A485B" w:rsidP="00A33D46">
            <w:pPr>
              <w:jc w:val="both"/>
              <w:rPr>
                <w:rFonts w:ascii="EYInterstate Light" w:hAnsi="EYInterstate Light" w:cs="Arial"/>
                <w:b/>
                <w:sz w:val="22"/>
                <w:szCs w:val="22"/>
              </w:rPr>
            </w:pPr>
            <w:r w:rsidRPr="00DD746D">
              <w:rPr>
                <w:rFonts w:ascii="EYInterstate Light" w:hAnsi="EYInterstate Light" w:cs="Arial"/>
                <w:b/>
                <w:sz w:val="22"/>
                <w:szCs w:val="22"/>
              </w:rPr>
              <w:t>Answer</w:t>
            </w:r>
          </w:p>
        </w:tc>
        <w:tc>
          <w:tcPr>
            <w:tcW w:w="2185" w:type="dxa"/>
            <w:shd w:val="clear" w:color="auto" w:fill="D9D9D9" w:themeFill="background1" w:themeFillShade="D9"/>
          </w:tcPr>
          <w:p w:rsidR="002A485B" w:rsidRPr="00DD746D" w:rsidRDefault="002A485B" w:rsidP="00285226">
            <w:pPr>
              <w:rPr>
                <w:rFonts w:ascii="EYInterstate Light" w:hAnsi="EYInterstate Light" w:cs="Arial"/>
                <w:b/>
                <w:sz w:val="22"/>
                <w:szCs w:val="22"/>
              </w:rPr>
            </w:pPr>
            <w:r w:rsidRPr="00DD746D">
              <w:rPr>
                <w:rFonts w:ascii="EYInterstate Light" w:hAnsi="EYInterstate Light" w:cs="Arial"/>
                <w:b/>
                <w:sz w:val="22"/>
                <w:szCs w:val="22"/>
              </w:rPr>
              <w:t xml:space="preserve">EY GAM </w:t>
            </w:r>
            <w:r w:rsidR="00285226" w:rsidRPr="00DD746D">
              <w:rPr>
                <w:rFonts w:ascii="EYInterstate Light" w:hAnsi="EYInterstate Light" w:cs="Arial"/>
                <w:b/>
                <w:sz w:val="22"/>
                <w:szCs w:val="22"/>
              </w:rPr>
              <w:t>r</w:t>
            </w:r>
            <w:r w:rsidRPr="00DD746D">
              <w:rPr>
                <w:rFonts w:ascii="EYInterstate Light" w:hAnsi="EYInterstate Light" w:cs="Arial"/>
                <w:b/>
                <w:sz w:val="22"/>
                <w:szCs w:val="22"/>
              </w:rPr>
              <w:t>eference</w:t>
            </w:r>
          </w:p>
        </w:tc>
      </w:tr>
      <w:tr w:rsidR="002A485B" w:rsidRPr="003375DB" w:rsidTr="002A485B">
        <w:trPr>
          <w:trHeight w:val="1386"/>
        </w:trPr>
        <w:tc>
          <w:tcPr>
            <w:tcW w:w="1993" w:type="dxa"/>
          </w:tcPr>
          <w:p w:rsidR="002A485B" w:rsidRPr="00DD746D" w:rsidRDefault="002A485B" w:rsidP="0033480F">
            <w:pPr>
              <w:spacing w:before="60" w:after="60" w:line="320" w:lineRule="exact"/>
              <w:rPr>
                <w:rFonts w:ascii="EYInterstate Light" w:hAnsi="EYInterstate Light" w:cs="Arial"/>
                <w:sz w:val="22"/>
                <w:szCs w:val="22"/>
              </w:rPr>
            </w:pPr>
            <w:r w:rsidRPr="00DD746D">
              <w:rPr>
                <w:rFonts w:ascii="EYInterstate Light" w:hAnsi="EYInterstate Light" w:cs="Arial"/>
                <w:sz w:val="22"/>
                <w:szCs w:val="22"/>
              </w:rPr>
              <w:t xml:space="preserve">What is an unmodified audit opinion? </w:t>
            </w:r>
          </w:p>
          <w:p w:rsidR="0033480F" w:rsidRPr="00DD746D" w:rsidRDefault="0033480F" w:rsidP="0033480F">
            <w:pPr>
              <w:spacing w:before="60" w:after="60" w:line="320" w:lineRule="exact"/>
              <w:rPr>
                <w:rFonts w:ascii="EYInterstate Light" w:hAnsi="EYInterstate Light" w:cs="Arial"/>
                <w:sz w:val="22"/>
                <w:szCs w:val="22"/>
              </w:rPr>
            </w:pPr>
          </w:p>
        </w:tc>
        <w:tc>
          <w:tcPr>
            <w:tcW w:w="5067" w:type="dxa"/>
          </w:tcPr>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33480F" w:rsidRPr="00DD746D" w:rsidRDefault="0033480F" w:rsidP="00A33D46">
            <w:pPr>
              <w:jc w:val="both"/>
              <w:rPr>
                <w:rFonts w:ascii="EYInterstate Light" w:hAnsi="EYInterstate Light" w:cs="Arial"/>
                <w:sz w:val="22"/>
                <w:szCs w:val="22"/>
              </w:rPr>
            </w:pPr>
          </w:p>
          <w:p w:rsidR="0033480F" w:rsidRPr="00DD746D" w:rsidRDefault="0033480F"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33480F" w:rsidRPr="00DD746D" w:rsidRDefault="0033480F" w:rsidP="00A33D46">
            <w:pPr>
              <w:jc w:val="both"/>
              <w:rPr>
                <w:rFonts w:ascii="EYInterstate Light" w:hAnsi="EYInterstate Light" w:cs="Arial"/>
                <w:sz w:val="22"/>
                <w:szCs w:val="22"/>
              </w:rPr>
            </w:pPr>
          </w:p>
        </w:tc>
        <w:tc>
          <w:tcPr>
            <w:tcW w:w="2185" w:type="dxa"/>
          </w:tcPr>
          <w:p w:rsidR="002A485B" w:rsidRPr="00DD746D" w:rsidRDefault="002A485B" w:rsidP="002A485B">
            <w:pPr>
              <w:rPr>
                <w:rFonts w:ascii="EYInterstate Light" w:hAnsi="EYInterstate Light" w:cs="Arial"/>
                <w:sz w:val="22"/>
                <w:szCs w:val="22"/>
              </w:rPr>
            </w:pPr>
          </w:p>
        </w:tc>
      </w:tr>
      <w:tr w:rsidR="002A485B" w:rsidRPr="003375DB" w:rsidTr="002A485B">
        <w:tc>
          <w:tcPr>
            <w:tcW w:w="1993" w:type="dxa"/>
          </w:tcPr>
          <w:p w:rsidR="002A485B" w:rsidRPr="00DD746D" w:rsidRDefault="002A485B" w:rsidP="0033480F">
            <w:pPr>
              <w:spacing w:before="60" w:after="60" w:line="320" w:lineRule="exact"/>
              <w:rPr>
                <w:rFonts w:ascii="EYInterstate Light" w:hAnsi="EYInterstate Light" w:cs="Arial"/>
                <w:sz w:val="22"/>
                <w:szCs w:val="22"/>
              </w:rPr>
            </w:pPr>
            <w:r w:rsidRPr="00DD746D">
              <w:rPr>
                <w:rFonts w:ascii="EYInterstate Light" w:hAnsi="EYInterstate Light" w:cs="Arial"/>
                <w:sz w:val="22"/>
                <w:szCs w:val="22"/>
              </w:rPr>
              <w:lastRenderedPageBreak/>
              <w:t>What is professional skepticism?</w:t>
            </w:r>
          </w:p>
        </w:tc>
        <w:tc>
          <w:tcPr>
            <w:tcW w:w="5067" w:type="dxa"/>
          </w:tcPr>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33480F" w:rsidRPr="00DD746D" w:rsidRDefault="0033480F"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tc>
        <w:tc>
          <w:tcPr>
            <w:tcW w:w="2185" w:type="dxa"/>
          </w:tcPr>
          <w:p w:rsidR="002A485B" w:rsidRPr="00DD746D" w:rsidRDefault="002A485B" w:rsidP="00A33D46">
            <w:pPr>
              <w:jc w:val="center"/>
              <w:rPr>
                <w:rFonts w:ascii="EYInterstate Light" w:hAnsi="EYInterstate Light" w:cs="Arial"/>
                <w:noProof/>
                <w:sz w:val="22"/>
                <w:szCs w:val="22"/>
              </w:rPr>
            </w:pPr>
          </w:p>
        </w:tc>
      </w:tr>
      <w:tr w:rsidR="002A485B" w:rsidRPr="003375DB" w:rsidTr="002A485B">
        <w:trPr>
          <w:trHeight w:val="1386"/>
        </w:trPr>
        <w:tc>
          <w:tcPr>
            <w:tcW w:w="1993" w:type="dxa"/>
          </w:tcPr>
          <w:p w:rsidR="002A485B" w:rsidRPr="00DD746D" w:rsidRDefault="002A485B" w:rsidP="0033480F">
            <w:pPr>
              <w:spacing w:before="60" w:after="60" w:line="320" w:lineRule="exact"/>
              <w:rPr>
                <w:rFonts w:ascii="EYInterstate Light" w:hAnsi="EYInterstate Light" w:cs="Arial"/>
                <w:sz w:val="22"/>
                <w:szCs w:val="22"/>
              </w:rPr>
            </w:pPr>
            <w:r w:rsidRPr="00DD746D">
              <w:rPr>
                <w:rFonts w:ascii="EYInterstate Light" w:hAnsi="EYInterstate Light" w:cs="Arial"/>
                <w:sz w:val="22"/>
                <w:szCs w:val="22"/>
              </w:rPr>
              <w:t xml:space="preserve">What does the concept </w:t>
            </w:r>
            <w:ins w:id="0" w:author="Jordan Mayer" w:date="2019-04-01T13:02:00Z">
              <w:r w:rsidR="00415799">
                <w:rPr>
                  <w:rFonts w:ascii="EYInterstate Light" w:hAnsi="EYInterstate Light" w:cs="Arial"/>
                  <w:sz w:val="22"/>
                  <w:szCs w:val="22"/>
                </w:rPr>
                <w:t xml:space="preserve">of </w:t>
              </w:r>
            </w:ins>
            <w:bookmarkStart w:id="1" w:name="_GoBack"/>
            <w:bookmarkEnd w:id="1"/>
            <w:r w:rsidRPr="00DD746D">
              <w:rPr>
                <w:rFonts w:ascii="EYInterstate Light" w:hAnsi="EYInterstate Light" w:cs="Arial"/>
                <w:sz w:val="22"/>
                <w:szCs w:val="22"/>
              </w:rPr>
              <w:t>“independence” mean?</w:t>
            </w:r>
          </w:p>
        </w:tc>
        <w:tc>
          <w:tcPr>
            <w:tcW w:w="5067" w:type="dxa"/>
          </w:tcPr>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2A485B" w:rsidRPr="00DD746D" w:rsidRDefault="002A485B" w:rsidP="00A33D46">
            <w:pPr>
              <w:jc w:val="both"/>
              <w:rPr>
                <w:rFonts w:ascii="EYInterstate Light" w:hAnsi="EYInterstate Light" w:cs="Arial"/>
                <w:sz w:val="22"/>
                <w:szCs w:val="22"/>
              </w:rPr>
            </w:pPr>
          </w:p>
          <w:p w:rsidR="0033480F" w:rsidRPr="00DD746D" w:rsidRDefault="0033480F" w:rsidP="00A33D46">
            <w:pPr>
              <w:jc w:val="both"/>
              <w:rPr>
                <w:rFonts w:ascii="EYInterstate Light" w:hAnsi="EYInterstate Light" w:cs="Arial"/>
                <w:sz w:val="22"/>
                <w:szCs w:val="22"/>
              </w:rPr>
            </w:pPr>
          </w:p>
        </w:tc>
        <w:tc>
          <w:tcPr>
            <w:tcW w:w="2185" w:type="dxa"/>
          </w:tcPr>
          <w:p w:rsidR="002A485B" w:rsidRPr="00DD746D" w:rsidRDefault="002A485B" w:rsidP="00A33D46">
            <w:pPr>
              <w:jc w:val="center"/>
              <w:rPr>
                <w:rFonts w:ascii="EYInterstate Light" w:hAnsi="EYInterstate Light" w:cs="Arial"/>
                <w:sz w:val="22"/>
                <w:szCs w:val="22"/>
              </w:rPr>
            </w:pPr>
          </w:p>
        </w:tc>
      </w:tr>
    </w:tbl>
    <w:p w:rsidR="002A485B" w:rsidRPr="00DD746D" w:rsidRDefault="002A485B" w:rsidP="0044624C">
      <w:pPr>
        <w:rPr>
          <w:rFonts w:ascii="EYInterstate Light" w:hAnsi="EYInterstate Light"/>
        </w:rPr>
      </w:pPr>
    </w:p>
    <w:sectPr w:rsidR="002A485B" w:rsidRPr="00DD746D" w:rsidSect="0039093C">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534" w:rsidRDefault="00922534">
      <w:r>
        <w:separator/>
      </w:r>
    </w:p>
  </w:endnote>
  <w:endnote w:type="continuationSeparator" w:id="0">
    <w:p w:rsidR="00922534" w:rsidRDefault="0092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15E" w:rsidRPr="003375DB" w:rsidRDefault="009C615E" w:rsidP="009C615E">
    <w:pPr>
      <w:pStyle w:val="Footer"/>
      <w:rPr>
        <w:rFonts w:ascii="EYInterstate Light" w:hAnsi="EYInterstate Light"/>
        <w:sz w:val="18"/>
        <w:szCs w:val="18"/>
      </w:rPr>
    </w:pPr>
    <w:r w:rsidRPr="003375DB">
      <w:rPr>
        <w:rFonts w:ascii="EYInterstate Light" w:hAnsi="EYInterstate Light"/>
        <w:sz w:val="18"/>
        <w:szCs w:val="18"/>
      </w:rPr>
      <w:t xml:space="preserve">Page </w:t>
    </w:r>
    <w:r w:rsidRPr="003375DB">
      <w:rPr>
        <w:rFonts w:ascii="EYInterstate Light" w:hAnsi="EYInterstate Light"/>
        <w:sz w:val="18"/>
        <w:szCs w:val="18"/>
      </w:rPr>
      <w:fldChar w:fldCharType="begin"/>
    </w:r>
    <w:r w:rsidRPr="003375DB">
      <w:rPr>
        <w:rFonts w:ascii="EYInterstate Light" w:hAnsi="EYInterstate Light"/>
        <w:sz w:val="18"/>
        <w:szCs w:val="18"/>
      </w:rPr>
      <w:instrText xml:space="preserve"> PAGE   \* MERGEFORMAT </w:instrText>
    </w:r>
    <w:r w:rsidRPr="003375DB">
      <w:rPr>
        <w:rFonts w:ascii="EYInterstate Light" w:hAnsi="EYInterstate Light"/>
        <w:sz w:val="18"/>
        <w:szCs w:val="18"/>
      </w:rPr>
      <w:fldChar w:fldCharType="separate"/>
    </w:r>
    <w:r w:rsidR="00415799">
      <w:rPr>
        <w:rFonts w:ascii="EYInterstate Light" w:hAnsi="EYInterstate Light"/>
        <w:noProof/>
        <w:sz w:val="18"/>
        <w:szCs w:val="18"/>
      </w:rPr>
      <w:t>2</w:t>
    </w:r>
    <w:r w:rsidRPr="003375DB">
      <w:rPr>
        <w:rFonts w:ascii="EYInterstate Light" w:hAnsi="EYInterstate Light"/>
        <w:sz w:val="18"/>
        <w:szCs w:val="18"/>
      </w:rPr>
      <w:fldChar w:fldCharType="end"/>
    </w:r>
    <w:r w:rsidRPr="003375DB">
      <w:rPr>
        <w:rFonts w:ascii="EYInterstate Light" w:hAnsi="EYInterstate Light"/>
        <w:sz w:val="18"/>
        <w:szCs w:val="18"/>
      </w:rPr>
      <w:t xml:space="preserve"> of </w:t>
    </w:r>
    <w:r w:rsidRPr="003375DB">
      <w:rPr>
        <w:rFonts w:ascii="EYInterstate Light" w:hAnsi="EYInterstate Light"/>
        <w:sz w:val="18"/>
        <w:szCs w:val="18"/>
      </w:rPr>
      <w:fldChar w:fldCharType="begin"/>
    </w:r>
    <w:r w:rsidRPr="003375DB">
      <w:rPr>
        <w:rFonts w:ascii="EYInterstate Light" w:hAnsi="EYInterstate Light"/>
        <w:sz w:val="18"/>
        <w:szCs w:val="18"/>
      </w:rPr>
      <w:instrText xml:space="preserve"> NUMPAGES   \* MERGEFORMAT </w:instrText>
    </w:r>
    <w:r w:rsidRPr="003375DB">
      <w:rPr>
        <w:rFonts w:ascii="EYInterstate Light" w:hAnsi="EYInterstate Light"/>
        <w:sz w:val="18"/>
        <w:szCs w:val="18"/>
      </w:rPr>
      <w:fldChar w:fldCharType="separate"/>
    </w:r>
    <w:r w:rsidR="00415799">
      <w:rPr>
        <w:rFonts w:ascii="EYInterstate Light" w:hAnsi="EYInterstate Light"/>
        <w:noProof/>
        <w:sz w:val="18"/>
        <w:szCs w:val="18"/>
      </w:rPr>
      <w:t>2</w:t>
    </w:r>
    <w:r w:rsidRPr="003375DB">
      <w:rPr>
        <w:rFonts w:ascii="EYInterstate Light" w:hAnsi="EYInterstate Light"/>
        <w:noProof/>
        <w:sz w:val="18"/>
        <w:szCs w:val="18"/>
      </w:rPr>
      <w:fldChar w:fldCharType="end"/>
    </w:r>
    <w:r w:rsidRPr="003375DB">
      <w:rPr>
        <w:rFonts w:ascii="EYInterstate Light" w:hAnsi="EYInterstate Light"/>
        <w:sz w:val="18"/>
        <w:szCs w:val="18"/>
      </w:rPr>
      <w:ptab w:relativeTo="margin" w:alignment="right" w:leader="none"/>
    </w:r>
    <w:r w:rsidRPr="003375DB">
      <w:rPr>
        <w:rFonts w:ascii="EYInterstate Light" w:hAnsi="EYInterstate Light"/>
        <w:sz w:val="18"/>
        <w:szCs w:val="18"/>
      </w:rPr>
      <w:t>The Audit Academy</w:t>
    </w:r>
  </w:p>
  <w:p w:rsidR="00044F49" w:rsidRPr="003375DB" w:rsidRDefault="0012283B" w:rsidP="009C615E">
    <w:pPr>
      <w:pStyle w:val="EvenPageFooter"/>
      <w:tabs>
        <w:tab w:val="clear" w:pos="4680"/>
        <w:tab w:val="right" w:pos="9360"/>
      </w:tabs>
      <w:ind w:right="0"/>
      <w:rPr>
        <w:rFonts w:ascii="EYInterstate Light" w:hAnsi="EYInterstate Light"/>
        <w:sz w:val="18"/>
        <w:szCs w:val="18"/>
      </w:rPr>
    </w:pPr>
    <w:r>
      <w:rPr>
        <w:rFonts w:ascii="EYInterstate Light" w:hAnsi="EYInterstate Light"/>
        <w:sz w:val="18"/>
        <w:szCs w:val="18"/>
      </w:rPr>
      <w:t>© 2019</w:t>
    </w:r>
    <w:r w:rsidR="009C615E" w:rsidRPr="003375DB">
      <w:rPr>
        <w:rFonts w:ascii="EYInterstate Light" w:hAnsi="EYInterstate Light"/>
        <w:sz w:val="18"/>
        <w:szCs w:val="18"/>
      </w:rPr>
      <w:t xml:space="preserve"> EYGM Limited</w:t>
    </w:r>
    <w:r w:rsidR="009C615E" w:rsidRPr="003375DB">
      <w:rPr>
        <w:rFonts w:ascii="EYInterstate Light" w:hAnsi="EYInterstate Light"/>
        <w:sz w:val="18"/>
        <w:szCs w:val="18"/>
      </w:rPr>
      <w:tab/>
      <w:t>Expedition: Audit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6F" w:rsidRPr="00F25C6F" w:rsidRDefault="00F25C6F" w:rsidP="00F25C6F">
    <w:pPr>
      <w:pStyle w:val="Footer"/>
      <w:tabs>
        <w:tab w:val="clear" w:pos="4680"/>
        <w:tab w:val="clear" w:pos="9000"/>
        <w:tab w:val="right" w:pos="9029"/>
      </w:tabs>
      <w:rPr>
        <w:sz w:val="18"/>
        <w:szCs w:val="18"/>
      </w:rPr>
    </w:pPr>
    <w:r w:rsidRPr="00F25C6F">
      <w:rPr>
        <w:sz w:val="18"/>
        <w:szCs w:val="18"/>
      </w:rPr>
      <w:t xml:space="preserve">Page </w:t>
    </w:r>
    <w:r w:rsidRPr="00F25C6F">
      <w:rPr>
        <w:sz w:val="18"/>
        <w:szCs w:val="18"/>
      </w:rPr>
      <w:fldChar w:fldCharType="begin"/>
    </w:r>
    <w:r w:rsidRPr="00F25C6F">
      <w:rPr>
        <w:sz w:val="18"/>
        <w:szCs w:val="18"/>
      </w:rPr>
      <w:instrText xml:space="preserve"> PAGE   \* MERGEFORMAT </w:instrText>
    </w:r>
    <w:r w:rsidRPr="00F25C6F">
      <w:rPr>
        <w:sz w:val="18"/>
        <w:szCs w:val="18"/>
      </w:rPr>
      <w:fldChar w:fldCharType="separate"/>
    </w:r>
    <w:r w:rsidR="00DD746D">
      <w:rPr>
        <w:noProof/>
        <w:sz w:val="18"/>
        <w:szCs w:val="18"/>
      </w:rPr>
      <w:t>3</w:t>
    </w:r>
    <w:r w:rsidRPr="00F25C6F">
      <w:rPr>
        <w:sz w:val="18"/>
        <w:szCs w:val="18"/>
      </w:rPr>
      <w:fldChar w:fldCharType="end"/>
    </w:r>
    <w:r w:rsidRPr="00F25C6F">
      <w:rPr>
        <w:sz w:val="18"/>
        <w:szCs w:val="18"/>
      </w:rPr>
      <w:t xml:space="preserve"> of </w:t>
    </w:r>
    <w:r w:rsidRPr="00F25C6F">
      <w:rPr>
        <w:sz w:val="18"/>
        <w:szCs w:val="18"/>
      </w:rPr>
      <w:fldChar w:fldCharType="begin"/>
    </w:r>
    <w:r w:rsidRPr="00F25C6F">
      <w:rPr>
        <w:sz w:val="18"/>
        <w:szCs w:val="18"/>
      </w:rPr>
      <w:instrText xml:space="preserve"> NUMPAGES   \* MERGEFORMAT </w:instrText>
    </w:r>
    <w:r w:rsidRPr="00F25C6F">
      <w:rPr>
        <w:sz w:val="18"/>
        <w:szCs w:val="18"/>
      </w:rPr>
      <w:fldChar w:fldCharType="separate"/>
    </w:r>
    <w:r w:rsidR="00DD746D">
      <w:rPr>
        <w:noProof/>
        <w:sz w:val="18"/>
        <w:szCs w:val="18"/>
      </w:rPr>
      <w:t>3</w:t>
    </w:r>
    <w:r w:rsidRPr="00F25C6F">
      <w:rPr>
        <w:noProof/>
        <w:sz w:val="18"/>
        <w:szCs w:val="18"/>
      </w:rPr>
      <w:fldChar w:fldCharType="end"/>
    </w:r>
    <w:r w:rsidRPr="00F25C6F">
      <w:rPr>
        <w:sz w:val="18"/>
        <w:szCs w:val="18"/>
      </w:rPr>
      <w:tab/>
    </w:r>
    <w:r w:rsidR="00EC4095">
      <w:rPr>
        <w:sz w:val="18"/>
        <w:szCs w:val="18"/>
      </w:rPr>
      <w:t xml:space="preserve">The </w:t>
    </w:r>
    <w:r w:rsidRPr="00F25C6F">
      <w:rPr>
        <w:sz w:val="18"/>
        <w:szCs w:val="18"/>
      </w:rPr>
      <w:t>Audit Academy</w:t>
    </w:r>
  </w:p>
  <w:p w:rsidR="00044F49" w:rsidRPr="00F25C6F" w:rsidRDefault="00F25C6F" w:rsidP="00F25C6F">
    <w:pPr>
      <w:pStyle w:val="EvenPageFooter"/>
      <w:tabs>
        <w:tab w:val="clear" w:pos="4680"/>
        <w:tab w:val="right" w:pos="9360"/>
      </w:tabs>
      <w:ind w:right="0"/>
      <w:rPr>
        <w:sz w:val="18"/>
        <w:szCs w:val="18"/>
      </w:rPr>
    </w:pPr>
    <w:r w:rsidRPr="00F25C6F">
      <w:rPr>
        <w:sz w:val="18"/>
        <w:szCs w:val="18"/>
      </w:rPr>
      <w:t>© 201</w:t>
    </w:r>
    <w:r w:rsidR="00524E1A">
      <w:rPr>
        <w:sz w:val="18"/>
        <w:szCs w:val="18"/>
      </w:rPr>
      <w:t>7</w:t>
    </w:r>
    <w:r w:rsidRPr="00F25C6F">
      <w:rPr>
        <w:sz w:val="18"/>
        <w:szCs w:val="18"/>
      </w:rPr>
      <w:t xml:space="preserve"> EYGM Limited</w:t>
    </w:r>
    <w:r w:rsidRPr="00F25C6F">
      <w:rPr>
        <w:sz w:val="18"/>
        <w:szCs w:val="18"/>
      </w:rPr>
      <w:tab/>
      <w:t>Bootcamp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15E" w:rsidRPr="003375DB" w:rsidRDefault="009C615E" w:rsidP="009C615E">
    <w:pPr>
      <w:pStyle w:val="Footer"/>
      <w:rPr>
        <w:rFonts w:ascii="EYInterstate Light" w:hAnsi="EYInterstate Light"/>
        <w:sz w:val="18"/>
        <w:szCs w:val="18"/>
      </w:rPr>
    </w:pPr>
    <w:r w:rsidRPr="003375DB">
      <w:rPr>
        <w:rFonts w:ascii="EYInterstate Light" w:hAnsi="EYInterstate Light"/>
        <w:sz w:val="18"/>
        <w:szCs w:val="18"/>
      </w:rPr>
      <w:t xml:space="preserve">Page </w:t>
    </w:r>
    <w:r w:rsidRPr="003375DB">
      <w:rPr>
        <w:rFonts w:ascii="EYInterstate Light" w:hAnsi="EYInterstate Light"/>
        <w:sz w:val="18"/>
        <w:szCs w:val="18"/>
      </w:rPr>
      <w:fldChar w:fldCharType="begin"/>
    </w:r>
    <w:r w:rsidRPr="003375DB">
      <w:rPr>
        <w:rFonts w:ascii="EYInterstate Light" w:hAnsi="EYInterstate Light"/>
        <w:sz w:val="18"/>
        <w:szCs w:val="18"/>
      </w:rPr>
      <w:instrText xml:space="preserve"> PAGE   \* MERGEFORMAT </w:instrText>
    </w:r>
    <w:r w:rsidRPr="003375DB">
      <w:rPr>
        <w:rFonts w:ascii="EYInterstate Light" w:hAnsi="EYInterstate Light"/>
        <w:sz w:val="18"/>
        <w:szCs w:val="18"/>
      </w:rPr>
      <w:fldChar w:fldCharType="separate"/>
    </w:r>
    <w:r w:rsidR="00415799">
      <w:rPr>
        <w:rFonts w:ascii="EYInterstate Light" w:hAnsi="EYInterstate Light"/>
        <w:noProof/>
        <w:sz w:val="18"/>
        <w:szCs w:val="18"/>
      </w:rPr>
      <w:t>1</w:t>
    </w:r>
    <w:r w:rsidRPr="003375DB">
      <w:rPr>
        <w:rFonts w:ascii="EYInterstate Light" w:hAnsi="EYInterstate Light"/>
        <w:sz w:val="18"/>
        <w:szCs w:val="18"/>
      </w:rPr>
      <w:fldChar w:fldCharType="end"/>
    </w:r>
    <w:r w:rsidRPr="003375DB">
      <w:rPr>
        <w:rFonts w:ascii="EYInterstate Light" w:hAnsi="EYInterstate Light"/>
        <w:sz w:val="18"/>
        <w:szCs w:val="18"/>
      </w:rPr>
      <w:t xml:space="preserve"> of </w:t>
    </w:r>
    <w:r w:rsidRPr="003375DB">
      <w:rPr>
        <w:rFonts w:ascii="EYInterstate Light" w:hAnsi="EYInterstate Light"/>
        <w:sz w:val="18"/>
        <w:szCs w:val="18"/>
      </w:rPr>
      <w:fldChar w:fldCharType="begin"/>
    </w:r>
    <w:r w:rsidRPr="003375DB">
      <w:rPr>
        <w:rFonts w:ascii="EYInterstate Light" w:hAnsi="EYInterstate Light"/>
        <w:sz w:val="18"/>
        <w:szCs w:val="18"/>
      </w:rPr>
      <w:instrText xml:space="preserve"> NUMPAGES   \* MERGEFORMAT </w:instrText>
    </w:r>
    <w:r w:rsidRPr="003375DB">
      <w:rPr>
        <w:rFonts w:ascii="EYInterstate Light" w:hAnsi="EYInterstate Light"/>
        <w:sz w:val="18"/>
        <w:szCs w:val="18"/>
      </w:rPr>
      <w:fldChar w:fldCharType="separate"/>
    </w:r>
    <w:r w:rsidR="00415799">
      <w:rPr>
        <w:rFonts w:ascii="EYInterstate Light" w:hAnsi="EYInterstate Light"/>
        <w:noProof/>
        <w:sz w:val="18"/>
        <w:szCs w:val="18"/>
      </w:rPr>
      <w:t>2</w:t>
    </w:r>
    <w:r w:rsidRPr="003375DB">
      <w:rPr>
        <w:rFonts w:ascii="EYInterstate Light" w:hAnsi="EYInterstate Light"/>
        <w:noProof/>
        <w:sz w:val="18"/>
        <w:szCs w:val="18"/>
      </w:rPr>
      <w:fldChar w:fldCharType="end"/>
    </w:r>
    <w:r w:rsidRPr="003375DB">
      <w:rPr>
        <w:rFonts w:ascii="EYInterstate Light" w:hAnsi="EYInterstate Light"/>
        <w:sz w:val="18"/>
        <w:szCs w:val="18"/>
      </w:rPr>
      <w:ptab w:relativeTo="margin" w:alignment="right" w:leader="none"/>
    </w:r>
    <w:r w:rsidRPr="003375DB">
      <w:rPr>
        <w:rFonts w:ascii="EYInterstate Light" w:hAnsi="EYInterstate Light"/>
        <w:sz w:val="18"/>
        <w:szCs w:val="18"/>
      </w:rPr>
      <w:t>The Audit Academy</w:t>
    </w:r>
  </w:p>
  <w:p w:rsidR="00044F49" w:rsidRPr="003375DB" w:rsidRDefault="009C615E" w:rsidP="009C615E">
    <w:pPr>
      <w:pStyle w:val="EvenPageFooter"/>
      <w:tabs>
        <w:tab w:val="clear" w:pos="4680"/>
        <w:tab w:val="right" w:pos="9360"/>
      </w:tabs>
      <w:ind w:right="0"/>
      <w:rPr>
        <w:rFonts w:ascii="EYInterstate Light" w:hAnsi="EYInterstate Light"/>
        <w:sz w:val="18"/>
        <w:szCs w:val="18"/>
      </w:rPr>
    </w:pPr>
    <w:r w:rsidRPr="003375DB">
      <w:rPr>
        <w:rFonts w:ascii="EYInterstate Light" w:hAnsi="EYInterstate Light"/>
        <w:sz w:val="18"/>
        <w:szCs w:val="18"/>
      </w:rPr>
      <w:t>© 201</w:t>
    </w:r>
    <w:r w:rsidR="0012283B">
      <w:rPr>
        <w:rFonts w:ascii="EYInterstate Light" w:hAnsi="EYInterstate Light"/>
        <w:sz w:val="18"/>
        <w:szCs w:val="18"/>
      </w:rPr>
      <w:t>9</w:t>
    </w:r>
    <w:r w:rsidRPr="003375DB">
      <w:rPr>
        <w:rFonts w:ascii="EYInterstate Light" w:hAnsi="EYInterstate Light"/>
        <w:sz w:val="18"/>
        <w:szCs w:val="18"/>
      </w:rPr>
      <w:t xml:space="preserve"> EYGM Limited</w:t>
    </w:r>
    <w:r w:rsidRPr="003375DB">
      <w:rPr>
        <w:rFonts w:ascii="EYInterstate Light" w:hAnsi="EYInterstate Light"/>
        <w:sz w:val="18"/>
        <w:szCs w:val="18"/>
      </w:rPr>
      <w:tab/>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534" w:rsidRDefault="00922534">
      <w:pPr>
        <w:ind w:left="3600"/>
      </w:pPr>
      <w:r>
        <w:separator/>
      </w:r>
    </w:p>
    <w:p w:rsidR="00922534" w:rsidRDefault="00922534"/>
  </w:footnote>
  <w:footnote w:type="continuationSeparator" w:id="0">
    <w:p w:rsidR="00922534" w:rsidRDefault="00922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46D" w:rsidRPr="00DD746D" w:rsidRDefault="00DD746D" w:rsidP="00DD746D">
    <w:pPr>
      <w:pStyle w:val="FirstHeaderRule"/>
      <w:ind w:right="2549"/>
      <w:rPr>
        <w:rFonts w:ascii="EYInterstate Light" w:hAnsi="EYInterstate Light"/>
      </w:rPr>
    </w:pPr>
    <w:r w:rsidRPr="00DD746D">
      <w:rPr>
        <w:rFonts w:ascii="EYInterstate Light" w:hAnsi="EYInterstate Light"/>
      </w:rPr>
      <w:t>PM 1.2(D): What is an Audit?</w:t>
    </w:r>
  </w:p>
  <w:p w:rsidR="00044F49" w:rsidRPr="00DD746D" w:rsidRDefault="00DD746D" w:rsidP="00DD746D">
    <w:pPr>
      <w:pStyle w:val="FirstHeaderTitle"/>
      <w:rPr>
        <w:rFonts w:ascii="EYInterstate Light" w:hAnsi="EYInterstate Light"/>
        <w:sz w:val="28"/>
        <w:szCs w:val="28"/>
      </w:rPr>
    </w:pPr>
    <w:r w:rsidRPr="00DD746D">
      <w:rPr>
        <w:rFonts w:ascii="EYInterstate Light" w:hAnsi="EYInterstate Light"/>
        <w:sz w:val="28"/>
        <w:szCs w:val="28"/>
      </w:rPr>
      <w:t>Activity 2: Researching EY GAM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476B2B" w:rsidRDefault="00C6112D" w:rsidP="00476B2B">
    <w:pPr>
      <w:pStyle w:val="OddPageHeader"/>
    </w:pPr>
    <w:r>
      <w:t>PM</w:t>
    </w:r>
    <w:r w:rsidR="00044F49" w:rsidRPr="00F25C6F">
      <w:t xml:space="preserve"> #</w:t>
    </w:r>
    <w:r w:rsidR="001B3698" w:rsidRPr="00F25C6F">
      <w:t xml:space="preserve">: </w:t>
    </w:r>
    <w:r w:rsidR="00F25C6F">
      <w:t>Lesson</w:t>
    </w:r>
    <w:r w:rsidR="0086713F" w:rsidRPr="00F25C6F">
      <w:t xml:space="preserve">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730" w:rsidRPr="00DD746D" w:rsidRDefault="00404730" w:rsidP="009C615E">
    <w:pPr>
      <w:pStyle w:val="FirstHeaderRule"/>
      <w:ind w:right="2549"/>
      <w:rPr>
        <w:rFonts w:ascii="EYInterstate Light" w:hAnsi="EYInterstate Light"/>
      </w:rPr>
    </w:pPr>
    <w:r w:rsidRPr="00DD746D">
      <w:rPr>
        <w:rFonts w:ascii="EYInterstate Light" w:hAnsi="EYInterstate Light"/>
      </w:rPr>
      <w:t xml:space="preserve">PM 1.2(D): </w:t>
    </w:r>
    <w:r w:rsidR="000C7B48" w:rsidRPr="00DD746D">
      <w:rPr>
        <w:rFonts w:ascii="EYInterstate Light" w:hAnsi="EYInterstate Light"/>
      </w:rPr>
      <w:t>What is an Audit?</w:t>
    </w:r>
  </w:p>
  <w:p w:rsidR="00044F49" w:rsidRPr="00DD746D" w:rsidRDefault="00A44F27" w:rsidP="00E825AA">
    <w:pPr>
      <w:pStyle w:val="FirstHeaderTitle"/>
      <w:rPr>
        <w:rFonts w:ascii="EYInterstate Light" w:hAnsi="EYInterstate Light"/>
        <w:sz w:val="28"/>
        <w:szCs w:val="28"/>
      </w:rPr>
    </w:pPr>
    <w:r w:rsidRPr="00DD746D">
      <w:rPr>
        <w:rFonts w:ascii="EYInterstate Light" w:hAnsi="EYInterstate Light"/>
        <w:sz w:val="28"/>
        <w:szCs w:val="28"/>
      </w:rPr>
      <w:t>Activity</w:t>
    </w:r>
    <w:r w:rsidR="00974B9F" w:rsidRPr="00DD746D">
      <w:rPr>
        <w:rFonts w:ascii="EYInterstate Light" w:hAnsi="EYInterstate Light"/>
        <w:sz w:val="28"/>
        <w:szCs w:val="28"/>
      </w:rPr>
      <w:t xml:space="preserve"> 2</w:t>
    </w:r>
    <w:r w:rsidRPr="00DD746D">
      <w:rPr>
        <w:rFonts w:ascii="EYInterstate Light" w:hAnsi="EYInterstate Light"/>
        <w:sz w:val="28"/>
        <w:szCs w:val="28"/>
      </w:rPr>
      <w:t xml:space="preserve">: </w:t>
    </w:r>
    <w:r w:rsidR="00404730" w:rsidRPr="00DD746D">
      <w:rPr>
        <w:rFonts w:ascii="EYInterstate Light" w:hAnsi="EYInterstate Light"/>
        <w:sz w:val="28"/>
        <w:szCs w:val="28"/>
      </w:rPr>
      <w:t>Researching EY GAM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BFCE956"/>
    <w:lvl w:ilvl="0">
      <w:numFmt w:val="decimal"/>
      <w:lvlText w:val="*"/>
      <w:lvlJc w:val="left"/>
    </w:lvl>
  </w:abstractNum>
  <w:abstractNum w:abstractNumId="1"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F956F7"/>
    <w:multiLevelType w:val="hybridMultilevel"/>
    <w:tmpl w:val="E29AD252"/>
    <w:lvl w:ilvl="0" w:tplc="1A522BC8">
      <w:start w:val="1"/>
      <w:numFmt w:val="bullet"/>
      <w:pStyle w:val="BTBullet2"/>
      <w:lvlText w:val="►"/>
      <w:lvlJc w:val="left"/>
      <w:pPr>
        <w:tabs>
          <w:tab w:val="num" w:pos="-3240"/>
        </w:tabs>
        <w:ind w:left="360" w:hanging="360"/>
      </w:pPr>
      <w:rPr>
        <w:rFonts w:ascii="Arial" w:hAnsi="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13366D"/>
    <w:multiLevelType w:val="multilevel"/>
    <w:tmpl w:val="E09C4C82"/>
    <w:lvl w:ilvl="0">
      <w:start w:val="1"/>
      <w:numFmt w:val="bullet"/>
      <w:lvlText w:val="►"/>
      <w:lvlJc w:val="left"/>
      <w:pPr>
        <w:tabs>
          <w:tab w:val="num" w:pos="432"/>
        </w:tabs>
        <w:ind w:left="432" w:hanging="432"/>
      </w:pPr>
      <w:rPr>
        <w:rFonts w:ascii="Arial" w:hAnsi="Arial"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A37718"/>
    <w:multiLevelType w:val="multilevel"/>
    <w:tmpl w:val="D85E2356"/>
    <w:lvl w:ilvl="0">
      <w:start w:val="1"/>
      <w:numFmt w:val="bullet"/>
      <w:pStyle w:val="EYTablebullet1"/>
      <w:lvlText w:val="►"/>
      <w:lvlJc w:val="left"/>
      <w:pPr>
        <w:tabs>
          <w:tab w:val="num" w:pos="284"/>
        </w:tabs>
        <w:ind w:left="284" w:hanging="284"/>
      </w:pPr>
      <w:rPr>
        <w:rFonts w:ascii="Arial" w:hAnsi="Arial"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bullet"/>
      <w:lvlText w:val="►"/>
      <w:lvlJc w:val="left"/>
      <w:pPr>
        <w:tabs>
          <w:tab w:val="num" w:pos="0"/>
        </w:tabs>
        <w:ind w:left="0" w:firstLine="0"/>
      </w:pPr>
      <w:rPr>
        <w:rFonts w:ascii="Arial" w:hAnsi="Arial" w:hint="default"/>
        <w:color w:val="000000" w:themeColor="text1"/>
        <w:sz w:val="14"/>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5" w15:restartNumberingAfterBreak="0">
    <w:nsid w:val="76E155AD"/>
    <w:multiLevelType w:val="hybridMultilevel"/>
    <w:tmpl w:val="FD347FC4"/>
    <w:lvl w:ilvl="0" w:tplc="177C3C70">
      <w:start w:val="1"/>
      <w:numFmt w:val="bullet"/>
      <w:pStyle w:val="BTBullet1"/>
      <w:lvlText w:val="►"/>
      <w:lvlJc w:val="left"/>
      <w:pPr>
        <w:tabs>
          <w:tab w:val="num" w:pos="432"/>
        </w:tabs>
        <w:ind w:left="432" w:hanging="432"/>
      </w:pPr>
      <w:rPr>
        <w:rFonts w:ascii="Arial" w:hAnsi="Arial"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vlJc w:val="left"/>
        <w:pPr>
          <w:tabs>
            <w:tab w:val="num" w:pos="432"/>
          </w:tabs>
          <w:ind w:left="432" w:hanging="432"/>
        </w:pPr>
        <w:rPr>
          <w:rFonts w:ascii="Symbol" w:hAnsi="Symbol" w:hint="default"/>
          <w:sz w:val="26"/>
        </w:rPr>
      </w:lvl>
    </w:lvlOverride>
  </w:num>
  <w:num w:numId="2">
    <w:abstractNumId w:val="1"/>
  </w:num>
  <w:num w:numId="3">
    <w:abstractNumId w:val="5"/>
  </w:num>
  <w:num w:numId="4">
    <w:abstractNumId w:val="3"/>
  </w:num>
  <w:num w:numId="5">
    <w:abstractNumId w:val="2"/>
  </w:num>
  <w:num w:numId="6">
    <w:abstractNumId w:val="4"/>
  </w:num>
  <w:num w:numId="7">
    <w:abstractNumId w:val="5"/>
  </w:num>
  <w:num w:numId="8">
    <w:abstractNumId w:val="5"/>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Mayer">
    <w15:presenceInfo w15:providerId="AD" w15:userId="S-1-5-21-3814449816-1147414744-3287126245-2127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0241"/>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B7"/>
    <w:rsid w:val="00010FB7"/>
    <w:rsid w:val="0001602F"/>
    <w:rsid w:val="000255CD"/>
    <w:rsid w:val="0003031F"/>
    <w:rsid w:val="000340B7"/>
    <w:rsid w:val="00044F49"/>
    <w:rsid w:val="00053B3F"/>
    <w:rsid w:val="00063176"/>
    <w:rsid w:val="00072C43"/>
    <w:rsid w:val="00080EBF"/>
    <w:rsid w:val="00083BAD"/>
    <w:rsid w:val="000B1EEA"/>
    <w:rsid w:val="000C4D0B"/>
    <w:rsid w:val="000C7B48"/>
    <w:rsid w:val="000D4FE8"/>
    <w:rsid w:val="000D690D"/>
    <w:rsid w:val="000F02C6"/>
    <w:rsid w:val="000F29AC"/>
    <w:rsid w:val="0012283B"/>
    <w:rsid w:val="00123595"/>
    <w:rsid w:val="00141447"/>
    <w:rsid w:val="0014500A"/>
    <w:rsid w:val="00151CBE"/>
    <w:rsid w:val="001567E5"/>
    <w:rsid w:val="0016562D"/>
    <w:rsid w:val="001664A2"/>
    <w:rsid w:val="00174831"/>
    <w:rsid w:val="001A6FC9"/>
    <w:rsid w:val="001B2C6E"/>
    <w:rsid w:val="001B3698"/>
    <w:rsid w:val="001C035B"/>
    <w:rsid w:val="001C532A"/>
    <w:rsid w:val="001D40D8"/>
    <w:rsid w:val="001D599F"/>
    <w:rsid w:val="001E5DAB"/>
    <w:rsid w:val="001F5D4A"/>
    <w:rsid w:val="00204CB1"/>
    <w:rsid w:val="0021418B"/>
    <w:rsid w:val="00235266"/>
    <w:rsid w:val="002417C7"/>
    <w:rsid w:val="00246812"/>
    <w:rsid w:val="00264D0F"/>
    <w:rsid w:val="002757B0"/>
    <w:rsid w:val="00277B84"/>
    <w:rsid w:val="00285226"/>
    <w:rsid w:val="002A485B"/>
    <w:rsid w:val="002B3CC4"/>
    <w:rsid w:val="002B7B45"/>
    <w:rsid w:val="002E23C4"/>
    <w:rsid w:val="002F1860"/>
    <w:rsid w:val="002F371D"/>
    <w:rsid w:val="00314F66"/>
    <w:rsid w:val="0031624E"/>
    <w:rsid w:val="00321306"/>
    <w:rsid w:val="0033480F"/>
    <w:rsid w:val="003375DB"/>
    <w:rsid w:val="00344480"/>
    <w:rsid w:val="00365C6A"/>
    <w:rsid w:val="00365DB1"/>
    <w:rsid w:val="00377F5F"/>
    <w:rsid w:val="0038266B"/>
    <w:rsid w:val="0038282F"/>
    <w:rsid w:val="0039093C"/>
    <w:rsid w:val="00391E41"/>
    <w:rsid w:val="00397381"/>
    <w:rsid w:val="003E1E6D"/>
    <w:rsid w:val="003E7E3B"/>
    <w:rsid w:val="003F4F88"/>
    <w:rsid w:val="00404730"/>
    <w:rsid w:val="00415799"/>
    <w:rsid w:val="004258B0"/>
    <w:rsid w:val="004412B3"/>
    <w:rsid w:val="00441F8F"/>
    <w:rsid w:val="0044624C"/>
    <w:rsid w:val="00451FC9"/>
    <w:rsid w:val="004533AC"/>
    <w:rsid w:val="004547F0"/>
    <w:rsid w:val="00455D18"/>
    <w:rsid w:val="00467708"/>
    <w:rsid w:val="00471E81"/>
    <w:rsid w:val="00476B2B"/>
    <w:rsid w:val="00481114"/>
    <w:rsid w:val="0048574F"/>
    <w:rsid w:val="00492A64"/>
    <w:rsid w:val="00494609"/>
    <w:rsid w:val="004A46CA"/>
    <w:rsid w:val="004B360D"/>
    <w:rsid w:val="004C1453"/>
    <w:rsid w:val="004C2105"/>
    <w:rsid w:val="004C7F19"/>
    <w:rsid w:val="004D5B44"/>
    <w:rsid w:val="004D7F5C"/>
    <w:rsid w:val="004E5B09"/>
    <w:rsid w:val="004F6743"/>
    <w:rsid w:val="00505D2F"/>
    <w:rsid w:val="00520F18"/>
    <w:rsid w:val="00524E1A"/>
    <w:rsid w:val="0056374F"/>
    <w:rsid w:val="005922EB"/>
    <w:rsid w:val="005A7AA5"/>
    <w:rsid w:val="005B36E6"/>
    <w:rsid w:val="005E37CE"/>
    <w:rsid w:val="005F299B"/>
    <w:rsid w:val="005F785E"/>
    <w:rsid w:val="00602B28"/>
    <w:rsid w:val="00603120"/>
    <w:rsid w:val="00610BF7"/>
    <w:rsid w:val="006152A6"/>
    <w:rsid w:val="006154E4"/>
    <w:rsid w:val="0063305B"/>
    <w:rsid w:val="00641AF5"/>
    <w:rsid w:val="00655AA0"/>
    <w:rsid w:val="00676394"/>
    <w:rsid w:val="006765D0"/>
    <w:rsid w:val="006866BE"/>
    <w:rsid w:val="00695392"/>
    <w:rsid w:val="006A626A"/>
    <w:rsid w:val="006B0798"/>
    <w:rsid w:val="006B64EA"/>
    <w:rsid w:val="006D00B7"/>
    <w:rsid w:val="006E0962"/>
    <w:rsid w:val="006E205D"/>
    <w:rsid w:val="006E47F7"/>
    <w:rsid w:val="006E71F0"/>
    <w:rsid w:val="006F41AE"/>
    <w:rsid w:val="007150DB"/>
    <w:rsid w:val="00722D17"/>
    <w:rsid w:val="00745BD5"/>
    <w:rsid w:val="007614F4"/>
    <w:rsid w:val="00767CA4"/>
    <w:rsid w:val="00787F08"/>
    <w:rsid w:val="00792D82"/>
    <w:rsid w:val="00795EB2"/>
    <w:rsid w:val="007A11E0"/>
    <w:rsid w:val="007A29A3"/>
    <w:rsid w:val="007A5C29"/>
    <w:rsid w:val="007A6612"/>
    <w:rsid w:val="007B0583"/>
    <w:rsid w:val="007B4DD4"/>
    <w:rsid w:val="007D1A1B"/>
    <w:rsid w:val="007E250F"/>
    <w:rsid w:val="007F418E"/>
    <w:rsid w:val="00800AB6"/>
    <w:rsid w:val="00800F4C"/>
    <w:rsid w:val="00801C37"/>
    <w:rsid w:val="008040C0"/>
    <w:rsid w:val="008104BD"/>
    <w:rsid w:val="00817FE8"/>
    <w:rsid w:val="00827ED9"/>
    <w:rsid w:val="0083308C"/>
    <w:rsid w:val="0084264A"/>
    <w:rsid w:val="0086416F"/>
    <w:rsid w:val="0086713F"/>
    <w:rsid w:val="00871E0B"/>
    <w:rsid w:val="0087554E"/>
    <w:rsid w:val="0088029D"/>
    <w:rsid w:val="00880BF6"/>
    <w:rsid w:val="00883A80"/>
    <w:rsid w:val="00886E95"/>
    <w:rsid w:val="008B6C87"/>
    <w:rsid w:val="008D3E02"/>
    <w:rsid w:val="008E6EE1"/>
    <w:rsid w:val="009008B6"/>
    <w:rsid w:val="009070CC"/>
    <w:rsid w:val="0090782D"/>
    <w:rsid w:val="0091043B"/>
    <w:rsid w:val="00922534"/>
    <w:rsid w:val="0094307C"/>
    <w:rsid w:val="0095276C"/>
    <w:rsid w:val="00953627"/>
    <w:rsid w:val="00962073"/>
    <w:rsid w:val="00974B9F"/>
    <w:rsid w:val="00986FA8"/>
    <w:rsid w:val="0099142C"/>
    <w:rsid w:val="00991A82"/>
    <w:rsid w:val="009B48B7"/>
    <w:rsid w:val="009C615E"/>
    <w:rsid w:val="009D3B8D"/>
    <w:rsid w:val="009E6D97"/>
    <w:rsid w:val="009E744A"/>
    <w:rsid w:val="009F326B"/>
    <w:rsid w:val="00A10871"/>
    <w:rsid w:val="00A11218"/>
    <w:rsid w:val="00A4232D"/>
    <w:rsid w:val="00A43474"/>
    <w:rsid w:val="00A44F27"/>
    <w:rsid w:val="00A47FC4"/>
    <w:rsid w:val="00A51087"/>
    <w:rsid w:val="00A627C7"/>
    <w:rsid w:val="00A637C6"/>
    <w:rsid w:val="00A64550"/>
    <w:rsid w:val="00A70EE9"/>
    <w:rsid w:val="00A71E3F"/>
    <w:rsid w:val="00A80417"/>
    <w:rsid w:val="00A94268"/>
    <w:rsid w:val="00AA67B7"/>
    <w:rsid w:val="00AA7773"/>
    <w:rsid w:val="00AB3DB4"/>
    <w:rsid w:val="00AC790B"/>
    <w:rsid w:val="00AE0AF6"/>
    <w:rsid w:val="00AE3052"/>
    <w:rsid w:val="00AE5264"/>
    <w:rsid w:val="00AE535C"/>
    <w:rsid w:val="00B025E2"/>
    <w:rsid w:val="00B0363E"/>
    <w:rsid w:val="00B04526"/>
    <w:rsid w:val="00B06E47"/>
    <w:rsid w:val="00B071CE"/>
    <w:rsid w:val="00B102CF"/>
    <w:rsid w:val="00B1177B"/>
    <w:rsid w:val="00B31565"/>
    <w:rsid w:val="00B36739"/>
    <w:rsid w:val="00B5010D"/>
    <w:rsid w:val="00B6082F"/>
    <w:rsid w:val="00B66318"/>
    <w:rsid w:val="00B71FF1"/>
    <w:rsid w:val="00B73C1F"/>
    <w:rsid w:val="00B77ED1"/>
    <w:rsid w:val="00B83E11"/>
    <w:rsid w:val="00BA4A32"/>
    <w:rsid w:val="00BC018D"/>
    <w:rsid w:val="00BC3EA5"/>
    <w:rsid w:val="00BC404A"/>
    <w:rsid w:val="00BD14C7"/>
    <w:rsid w:val="00BD3C4E"/>
    <w:rsid w:val="00BE6BD0"/>
    <w:rsid w:val="00BE6E42"/>
    <w:rsid w:val="00BF322B"/>
    <w:rsid w:val="00C03A0C"/>
    <w:rsid w:val="00C12FCB"/>
    <w:rsid w:val="00C277FF"/>
    <w:rsid w:val="00C35D2F"/>
    <w:rsid w:val="00C6112D"/>
    <w:rsid w:val="00C672A7"/>
    <w:rsid w:val="00C7456F"/>
    <w:rsid w:val="00C7768E"/>
    <w:rsid w:val="00C803C8"/>
    <w:rsid w:val="00C819E3"/>
    <w:rsid w:val="00C9228E"/>
    <w:rsid w:val="00CA46FF"/>
    <w:rsid w:val="00CC22CC"/>
    <w:rsid w:val="00CC3261"/>
    <w:rsid w:val="00CC5327"/>
    <w:rsid w:val="00CD04D4"/>
    <w:rsid w:val="00CD1FA0"/>
    <w:rsid w:val="00CD6C65"/>
    <w:rsid w:val="00CE2208"/>
    <w:rsid w:val="00CF5E6A"/>
    <w:rsid w:val="00D1531F"/>
    <w:rsid w:val="00D2069F"/>
    <w:rsid w:val="00D44421"/>
    <w:rsid w:val="00D46BCD"/>
    <w:rsid w:val="00D85057"/>
    <w:rsid w:val="00D90696"/>
    <w:rsid w:val="00D97728"/>
    <w:rsid w:val="00DC775F"/>
    <w:rsid w:val="00DD68C9"/>
    <w:rsid w:val="00DD746D"/>
    <w:rsid w:val="00DF29A5"/>
    <w:rsid w:val="00DF52C8"/>
    <w:rsid w:val="00DF67F3"/>
    <w:rsid w:val="00E03E00"/>
    <w:rsid w:val="00E051CB"/>
    <w:rsid w:val="00E11F36"/>
    <w:rsid w:val="00E131C8"/>
    <w:rsid w:val="00E259E2"/>
    <w:rsid w:val="00E40CBE"/>
    <w:rsid w:val="00E4217C"/>
    <w:rsid w:val="00E507E7"/>
    <w:rsid w:val="00E7044F"/>
    <w:rsid w:val="00E825AA"/>
    <w:rsid w:val="00E83FA8"/>
    <w:rsid w:val="00EA3338"/>
    <w:rsid w:val="00EA59B5"/>
    <w:rsid w:val="00EC2AA6"/>
    <w:rsid w:val="00EC4095"/>
    <w:rsid w:val="00ED335B"/>
    <w:rsid w:val="00EF1DCB"/>
    <w:rsid w:val="00F0368A"/>
    <w:rsid w:val="00F16BC0"/>
    <w:rsid w:val="00F16EDD"/>
    <w:rsid w:val="00F17FD7"/>
    <w:rsid w:val="00F25C6F"/>
    <w:rsid w:val="00F2659C"/>
    <w:rsid w:val="00F30804"/>
    <w:rsid w:val="00F34CEE"/>
    <w:rsid w:val="00F420B5"/>
    <w:rsid w:val="00F45F3B"/>
    <w:rsid w:val="00F51956"/>
    <w:rsid w:val="00F5236F"/>
    <w:rsid w:val="00F54BA0"/>
    <w:rsid w:val="00F56D81"/>
    <w:rsid w:val="00F621FE"/>
    <w:rsid w:val="00F854EE"/>
    <w:rsid w:val="00F872F4"/>
    <w:rsid w:val="00F91D8E"/>
    <w:rsid w:val="00F9527E"/>
    <w:rsid w:val="00FA400B"/>
    <w:rsid w:val="00FA6451"/>
    <w:rsid w:val="00FD0452"/>
    <w:rsid w:val="00FD65F3"/>
    <w:rsid w:val="00FF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E43926B"/>
  <w15:docId w15:val="{24EEDC0D-D0E0-4AF7-A03F-7AC5F7AD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476B2B"/>
    <w:pPr>
      <w:keepNext/>
      <w:spacing w:before="320" w:after="120"/>
      <w:outlineLvl w:val="0"/>
    </w:pPr>
    <w:rPr>
      <w:rFonts w:ascii="Arial" w:hAnsi="Arial" w:cs="Arial"/>
      <w:b/>
      <w:kern w:val="28"/>
      <w:sz w:val="28"/>
      <w:szCs w:val="28"/>
    </w:rPr>
  </w:style>
  <w:style w:type="paragraph" w:styleId="Heading2">
    <w:name w:val="heading 2"/>
    <w:basedOn w:val="Normal"/>
    <w:next w:val="BodyText1"/>
    <w:qFormat/>
    <w:rsid w:val="00476B2B"/>
    <w:pPr>
      <w:keepNext/>
      <w:spacing w:before="280" w:after="120"/>
      <w:outlineLvl w:val="1"/>
    </w:pPr>
    <w:rPr>
      <w:rFonts w:ascii="Arial" w:hAnsi="Arial" w:cs="Arial"/>
      <w:b/>
      <w:i/>
      <w:sz w:val="28"/>
    </w:rPr>
  </w:style>
  <w:style w:type="paragraph" w:styleId="Heading3">
    <w:name w:val="heading 3"/>
    <w:basedOn w:val="Normal"/>
    <w:next w:val="Normal"/>
    <w:qFormat/>
    <w:rsid w:val="00476B2B"/>
    <w:pPr>
      <w:keepNext/>
      <w:spacing w:before="200" w:after="120"/>
      <w:outlineLvl w:val="2"/>
    </w:pPr>
    <w:rPr>
      <w:rFonts w:ascii="Arial" w:hAnsi="Arial" w:cs="Arial"/>
      <w:b/>
      <w:bCs/>
      <w:sz w:val="26"/>
      <w:szCs w:val="26"/>
    </w:rPr>
  </w:style>
  <w:style w:type="paragraph" w:styleId="Heading4">
    <w:name w:val="heading 4"/>
    <w:basedOn w:val="Normal"/>
    <w:next w:val="Normal"/>
    <w:qFormat/>
    <w:rsid w:val="00476B2B"/>
    <w:pPr>
      <w:keepNext/>
      <w:spacing w:before="200" w:after="120"/>
      <w:outlineLvl w:val="3"/>
    </w:pPr>
    <w:rPr>
      <w:rFonts w:ascii="Arial" w:hAnsi="Arial" w:cs="Arial"/>
      <w:b/>
      <w:i/>
      <w:iCs/>
      <w:sz w:val="26"/>
    </w:rPr>
  </w:style>
  <w:style w:type="paragraph" w:styleId="Heading5">
    <w:name w:val="heading 5"/>
    <w:basedOn w:val="Normal"/>
    <w:next w:val="Normal"/>
    <w:qFormat/>
    <w:rsid w:val="00476B2B"/>
    <w:pPr>
      <w:spacing w:before="200" w:after="120"/>
      <w:outlineLvl w:val="4"/>
    </w:pPr>
    <w:rPr>
      <w:rFonts w:ascii="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476B2B"/>
    <w:pPr>
      <w:spacing w:after="160" w:line="320" w:lineRule="exact"/>
    </w:pPr>
    <w:rPr>
      <w:rFonts w:ascii="Arial" w:hAnsi="Arial" w:cs="Arial"/>
      <w:sz w:val="22"/>
      <w:szCs w:val="22"/>
    </w:rPr>
  </w:style>
  <w:style w:type="paragraph" w:styleId="Footer">
    <w:name w:val="footer"/>
    <w:basedOn w:val="Normal"/>
    <w:next w:val="Normal"/>
    <w:link w:val="FooterChar"/>
    <w:uiPriority w:val="99"/>
    <w:rsid w:val="00476B2B"/>
    <w:pPr>
      <w:widowControl w:val="0"/>
      <w:tabs>
        <w:tab w:val="center" w:pos="4680"/>
        <w:tab w:val="right" w:pos="9000"/>
      </w:tabs>
      <w:spacing w:line="200" w:lineRule="exact"/>
      <w:ind w:right="29"/>
    </w:pPr>
    <w:rPr>
      <w:rFonts w:ascii="Arial" w:hAnsi="Arial" w:cs="Arial"/>
      <w:sz w:val="16"/>
      <w:szCs w:val="16"/>
    </w:rPr>
  </w:style>
  <w:style w:type="paragraph" w:styleId="Header">
    <w:name w:val="header"/>
    <w:basedOn w:val="Normal"/>
    <w:next w:val="Normal"/>
    <w:semiHidden/>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semiHidden/>
    <w:rPr>
      <w:rFonts w:ascii="Times New Roman" w:hAnsi="Times New Roman"/>
      <w:position w:val="6"/>
      <w:sz w:val="16"/>
      <w:lang w:val="en-US"/>
    </w:rPr>
  </w:style>
  <w:style w:type="paragraph" w:styleId="FootnoteText">
    <w:name w:val="footnote text"/>
    <w:basedOn w:val="Normal"/>
    <w:semiHidden/>
    <w:pPr>
      <w:spacing w:after="120"/>
      <w:ind w:left="3600"/>
    </w:pPr>
    <w:rPr>
      <w:sz w:val="20"/>
    </w:rPr>
  </w:style>
  <w:style w:type="paragraph" w:customStyle="1" w:styleId="FirstHeaderRule">
    <w:name w:val="First Header Rule"/>
    <w:basedOn w:val="Normal"/>
    <w:rsid w:val="00476B2B"/>
    <w:pPr>
      <w:widowControl w:val="0"/>
      <w:pBdr>
        <w:bottom w:val="single" w:sz="30" w:space="4" w:color="auto"/>
        <w:between w:val="single" w:sz="12" w:space="1" w:color="auto"/>
      </w:pBdr>
      <w:ind w:right="4529"/>
    </w:pPr>
    <w:rPr>
      <w:rFonts w:ascii="Arial" w:hAnsi="Arial" w:cs="Arial"/>
      <w:b/>
      <w:bCs/>
      <w:sz w:val="28"/>
      <w:szCs w:val="28"/>
    </w:rPr>
  </w:style>
  <w:style w:type="paragraph" w:customStyle="1" w:styleId="1-regular">
    <w:name w:val="1-regular"/>
    <w:aliases w:val="1r"/>
    <w:basedOn w:val="Normal"/>
    <w:semiHidden/>
    <w:pPr>
      <w:spacing w:after="160" w:line="320" w:lineRule="atLeast"/>
    </w:pPr>
    <w:rPr>
      <w:rFonts w:ascii="Times" w:hAnsi="Times"/>
      <w:sz w:val="26"/>
    </w:rPr>
  </w:style>
  <w:style w:type="paragraph" w:customStyle="1" w:styleId="FirstHeaderTitle">
    <w:name w:val="First Header Title"/>
    <w:basedOn w:val="Normal"/>
    <w:rsid w:val="00E825AA"/>
    <w:pPr>
      <w:widowControl w:val="0"/>
      <w:tabs>
        <w:tab w:val="right" w:pos="10080"/>
      </w:tabs>
      <w:spacing w:before="120" w:after="360"/>
    </w:pPr>
    <w:rPr>
      <w:rFonts w:ascii="Arial" w:hAnsi="Arial" w:cs="Arial"/>
      <w:b/>
      <w:sz w:val="40"/>
      <w:szCs w:val="40"/>
    </w:rPr>
  </w:style>
  <w:style w:type="paragraph" w:customStyle="1" w:styleId="BTBullet1">
    <w:name w:val="BT Bullet 1"/>
    <w:aliases w:val="body text indent 1"/>
    <w:basedOn w:val="BodyText1"/>
    <w:rsid w:val="0099142C"/>
    <w:pPr>
      <w:numPr>
        <w:numId w:val="3"/>
      </w:numPr>
      <w:spacing w:line="320" w:lineRule="atLeast"/>
    </w:pPr>
  </w:style>
  <w:style w:type="paragraph" w:customStyle="1" w:styleId="BTHyphen">
    <w:name w:val="BT Hyphen"/>
    <w:aliases w:val="body text indent 2"/>
    <w:basedOn w:val="BodyText1"/>
    <w:pPr>
      <w:numPr>
        <w:numId w:val="2"/>
      </w:numPr>
      <w:spacing w:line="320" w:lineRule="atLeast"/>
    </w:pPr>
  </w:style>
  <w:style w:type="paragraph" w:customStyle="1" w:styleId="BTBullet2">
    <w:name w:val="BT Bullet 2"/>
    <w:aliases w:val="body text indent 3"/>
    <w:basedOn w:val="BTBullet1"/>
    <w:rsid w:val="0099142C"/>
    <w:pPr>
      <w:numPr>
        <w:numId w:val="5"/>
      </w:numPr>
      <w:tabs>
        <w:tab w:val="left" w:pos="1080"/>
      </w:tabs>
      <w:ind w:left="1080"/>
    </w:pPr>
  </w:style>
  <w:style w:type="paragraph" w:customStyle="1" w:styleId="Graphic">
    <w:name w:val="Graphic"/>
    <w:basedOn w:val="BodyText1"/>
    <w:semiHidden/>
    <w:pPr>
      <w:spacing w:before="240" w:after="240" w:line="240" w:lineRule="auto"/>
    </w:pPr>
  </w:style>
  <w:style w:type="character" w:styleId="PageNumber">
    <w:name w:val="page number"/>
    <w:semiHidden/>
    <w:rPr>
      <w:lang w:val="en-US"/>
    </w:rPr>
  </w:style>
  <w:style w:type="paragraph" w:customStyle="1" w:styleId="EvenPageHeader">
    <w:name w:val="Even Page Header"/>
    <w:basedOn w:val="Header"/>
    <w:rsid w:val="00476B2B"/>
    <w:pPr>
      <w:ind w:right="4529"/>
    </w:pPr>
    <w:rPr>
      <w:rFonts w:ascii="Arial" w:hAnsi="Arial" w:cs="Arial"/>
      <w:i w:val="0"/>
      <w:sz w:val="16"/>
      <w:szCs w:val="16"/>
    </w:rPr>
  </w:style>
  <w:style w:type="paragraph" w:customStyle="1" w:styleId="OddPageHeader">
    <w:name w:val="Odd Page Header"/>
    <w:basedOn w:val="Header"/>
    <w:rsid w:val="00476B2B"/>
    <w:pPr>
      <w:ind w:left="5400" w:right="0"/>
      <w:jc w:val="right"/>
    </w:pPr>
    <w:rPr>
      <w:rFonts w:ascii="Arial" w:hAnsi="Arial" w:cs="Arial"/>
      <w:i w:val="0"/>
      <w:sz w:val="16"/>
      <w:szCs w:val="16"/>
    </w:rPr>
  </w:style>
  <w:style w:type="paragraph" w:customStyle="1" w:styleId="EvenPageFooter">
    <w:name w:val="Even Page Footer"/>
    <w:basedOn w:val="Footer"/>
    <w:rsid w:val="00476B2B"/>
  </w:style>
  <w:style w:type="paragraph" w:customStyle="1" w:styleId="OddPageFooter">
    <w:name w:val="Odd Page Footer"/>
    <w:basedOn w:val="Footer"/>
    <w:rsid w:val="00D1531F"/>
    <w:pPr>
      <w:tabs>
        <w:tab w:val="right" w:pos="9720"/>
      </w:tabs>
      <w:ind w:right="0"/>
    </w:pPr>
    <w:rPr>
      <w:szCs w:val="18"/>
    </w:r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uiPriority w:val="59"/>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CE2208"/>
    <w:pPr>
      <w:spacing w:after="120"/>
    </w:pPr>
  </w:style>
  <w:style w:type="character" w:customStyle="1" w:styleId="FooterChar">
    <w:name w:val="Footer Char"/>
    <w:link w:val="Footer"/>
    <w:uiPriority w:val="99"/>
    <w:rsid w:val="00F25C6F"/>
    <w:rPr>
      <w:rFonts w:ascii="Arial" w:hAnsi="Arial" w:cs="Arial"/>
      <w:sz w:val="16"/>
      <w:szCs w:val="16"/>
    </w:rPr>
  </w:style>
  <w:style w:type="paragraph" w:customStyle="1" w:styleId="EYTablebullet1">
    <w:name w:val="EY Table bullet 1"/>
    <w:basedOn w:val="Normal"/>
    <w:rsid w:val="0044624C"/>
    <w:pPr>
      <w:numPr>
        <w:numId w:val="6"/>
      </w:numPr>
      <w:overflowPunct/>
      <w:autoSpaceDE/>
      <w:autoSpaceDN/>
      <w:adjustRightInd/>
      <w:spacing w:before="60" w:after="120"/>
      <w:textAlignment w:val="auto"/>
      <w:outlineLvl w:val="0"/>
    </w:pPr>
    <w:rPr>
      <w:rFonts w:ascii="Arial" w:hAnsi="Arial" w:cs="Arial"/>
      <w:sz w:val="19"/>
      <w:szCs w:val="24"/>
      <w:lang w:val="en-GB"/>
    </w:rPr>
  </w:style>
  <w:style w:type="paragraph" w:customStyle="1" w:styleId="EYTablebullet2">
    <w:name w:val="EY Table bullet 2"/>
    <w:basedOn w:val="EYTablebullet1"/>
    <w:rsid w:val="0044624C"/>
    <w:pPr>
      <w:numPr>
        <w:ilvl w:val="1"/>
      </w:numPr>
    </w:pPr>
  </w:style>
  <w:style w:type="table" w:styleId="LightList-Accent3">
    <w:name w:val="Light List Accent 3"/>
    <w:basedOn w:val="TableNormal"/>
    <w:uiPriority w:val="61"/>
    <w:rsid w:val="00D2069F"/>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CommentReference">
    <w:name w:val="annotation reference"/>
    <w:basedOn w:val="DefaultParagraphFont"/>
    <w:uiPriority w:val="99"/>
    <w:unhideWhenUsed/>
    <w:rsid w:val="00A94268"/>
    <w:rPr>
      <w:sz w:val="16"/>
      <w:szCs w:val="16"/>
    </w:rPr>
  </w:style>
  <w:style w:type="paragraph" w:styleId="CommentText">
    <w:name w:val="annotation text"/>
    <w:basedOn w:val="Normal"/>
    <w:link w:val="CommentTextChar"/>
    <w:uiPriority w:val="99"/>
    <w:unhideWhenUsed/>
    <w:rsid w:val="00A94268"/>
    <w:pPr>
      <w:overflowPunct/>
      <w:autoSpaceDE/>
      <w:autoSpaceDN/>
      <w:adjustRightInd/>
      <w:spacing w:after="200"/>
      <w:textAlignment w:val="auto"/>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A94268"/>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11520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bekr\My%20Documents\National\Global%20Learning%20Maintenance\07%20GAM%20Rewrite\Templates\ACC_Leader%20Supplement%20Guide_0919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ACC_Leader Supplement Guide_091906.dot</Template>
  <TotalTime>3</TotalTime>
  <Pages>2</Pages>
  <Words>161</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subject/>
  <dc:creator>Kristin Stobe</dc:creator>
  <cp:keywords/>
  <dc:description/>
  <cp:lastModifiedBy>Jordan Mayer</cp:lastModifiedBy>
  <cp:revision>3</cp:revision>
  <cp:lastPrinted>2006-03-09T20:42:00Z</cp:lastPrinted>
  <dcterms:created xsi:type="dcterms:W3CDTF">2019-01-17T19:59:00Z</dcterms:created>
  <dcterms:modified xsi:type="dcterms:W3CDTF">2019-04-01T18:03:00Z</dcterms:modified>
</cp:coreProperties>
</file>
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0D9" w:rsidRPr="003C624E" w:rsidRDefault="004C20D9" w:rsidP="0093166E">
      <w:pPr>
        <w:tabs>
          <w:tab w:val="num" w:pos="1440"/>
        </w:tabs>
        <w:spacing w:before="60" w:after="60" w:line="320" w:lineRule="exact"/>
        <w:jc w:val="both"/>
        <w:rPr>
          <w:rFonts w:ascii="EYInterstate Light" w:hAnsi="EYInterstate Light" w:cs="Arial"/>
        </w:rPr>
      </w:pPr>
      <w:r w:rsidRPr="003C624E">
        <w:rPr>
          <w:rFonts w:ascii="EYInterstate Light" w:hAnsi="EYInterstate Light" w:cs="Arial"/>
        </w:rPr>
        <w:t>Hi,</w:t>
      </w:r>
    </w:p>
    <w:p w:rsidR="00AF0122" w:rsidRPr="003C624E" w:rsidRDefault="00AF0122" w:rsidP="003C624E">
      <w:pPr>
        <w:spacing w:before="60" w:after="60" w:line="320" w:lineRule="exact"/>
        <w:jc w:val="both"/>
        <w:rPr>
          <w:rFonts w:ascii="EYInterstate Light" w:hAnsi="EYInterstate Light" w:cs="Arial"/>
        </w:rPr>
      </w:pPr>
    </w:p>
    <w:p w:rsidR="0025158C" w:rsidRPr="003C624E" w:rsidRDefault="0025158C" w:rsidP="003C624E">
      <w:pPr>
        <w:spacing w:before="60" w:after="60" w:line="320" w:lineRule="exact"/>
        <w:jc w:val="both"/>
        <w:rPr>
          <w:rFonts w:ascii="EYInterstate Light" w:hAnsi="EYInterstate Light" w:cs="Arial"/>
          <w:iCs/>
        </w:rPr>
      </w:pPr>
      <w:r w:rsidRPr="003C624E">
        <w:rPr>
          <w:rFonts w:ascii="EYInterstate Light" w:hAnsi="EYInterstate Light" w:cs="Arial"/>
        </w:rPr>
        <w:t xml:space="preserve">Now that you know what </w:t>
      </w:r>
      <w:r w:rsidR="006962C0" w:rsidRPr="003C624E">
        <w:rPr>
          <w:rFonts w:ascii="EYInterstate Light" w:hAnsi="EYInterstate Light" w:cs="Arial"/>
        </w:rPr>
        <w:t>my</w:t>
      </w:r>
      <w:r w:rsidRPr="003C624E">
        <w:rPr>
          <w:rFonts w:ascii="EYInterstate Light" w:hAnsi="EYInterstate Light" w:cs="Arial"/>
        </w:rPr>
        <w:t xml:space="preserve"> expectations are </w:t>
      </w:r>
      <w:r w:rsidR="006962C0" w:rsidRPr="003C624E">
        <w:rPr>
          <w:rFonts w:ascii="EYInterstate Light" w:hAnsi="EYInterstate Light" w:cs="Arial"/>
        </w:rPr>
        <w:t>of you</w:t>
      </w:r>
      <w:bookmarkStart w:id="0" w:name="_GoBack"/>
      <w:bookmarkEnd w:id="0"/>
      <w:del w:id="1" w:author="Jordan Mayer" w:date="2019-04-01T13:20:00Z">
        <w:r w:rsidR="006962C0" w:rsidRPr="003C624E" w:rsidDel="00076587">
          <w:rPr>
            <w:rFonts w:ascii="EYInterstate Light" w:hAnsi="EYInterstate Light" w:cs="Arial"/>
          </w:rPr>
          <w:delText>r</w:delText>
        </w:r>
      </w:del>
      <w:r w:rsidR="006962C0" w:rsidRPr="003C624E">
        <w:rPr>
          <w:rFonts w:ascii="EYInterstate Light" w:hAnsi="EYInterstate Light" w:cs="Arial"/>
        </w:rPr>
        <w:t xml:space="preserve"> </w:t>
      </w:r>
      <w:r w:rsidRPr="003C624E">
        <w:rPr>
          <w:rFonts w:ascii="EYInterstate Light" w:hAnsi="EYInterstate Light" w:cs="Arial"/>
        </w:rPr>
        <w:t>for the engagement and the tasks completed by the audit team, it would be great if</w:t>
      </w:r>
      <w:r w:rsidR="0025133D">
        <w:rPr>
          <w:rFonts w:ascii="EYInterstate Light" w:hAnsi="EYInterstate Light" w:cs="Arial"/>
          <w:iCs/>
        </w:rPr>
        <w:t xml:space="preserve"> you could </w:t>
      </w:r>
      <w:del w:id="2" w:author="David Oswald" w:date="2019-01-24T15:40:00Z">
        <w:r w:rsidR="0025133D" w:rsidDel="0025133D">
          <w:rPr>
            <w:rFonts w:ascii="EYInterstate Light" w:hAnsi="EYInterstate Light" w:cs="Arial"/>
            <w:iCs/>
          </w:rPr>
          <w:delText xml:space="preserve">to </w:delText>
        </w:r>
      </w:del>
      <w:r w:rsidRPr="003C624E">
        <w:rPr>
          <w:rFonts w:ascii="EYInterstate Light" w:hAnsi="EYInterstate Light" w:cs="Arial"/>
        </w:rPr>
        <w:t xml:space="preserve">familiarize yourself with more of the </w:t>
      </w:r>
      <w:r w:rsidR="006962C0" w:rsidRPr="003C624E">
        <w:rPr>
          <w:rFonts w:ascii="EYInterstate Light" w:hAnsi="EYInterstate Light" w:cs="Arial"/>
        </w:rPr>
        <w:t>Summit’s</w:t>
      </w:r>
      <w:r w:rsidRPr="003C624E">
        <w:rPr>
          <w:rFonts w:ascii="EYInterstate Light" w:hAnsi="EYInterstate Light" w:cs="Arial"/>
        </w:rPr>
        <w:t xml:space="preserve"> background by reading the current year UTB and ASM under the scope and strategy section of Canvas</w:t>
      </w:r>
      <w:r w:rsidR="006962C0" w:rsidRPr="003C624E">
        <w:rPr>
          <w:rFonts w:ascii="EYInterstate Light" w:hAnsi="EYInterstate Light" w:cs="Arial"/>
        </w:rPr>
        <w:t>. You should also read through the</w:t>
      </w:r>
      <w:r w:rsidRPr="003C624E">
        <w:rPr>
          <w:rFonts w:ascii="EYInterstate Light" w:hAnsi="EYInterstate Light" w:cs="Arial"/>
        </w:rPr>
        <w:t xml:space="preserve"> prior year</w:t>
      </w:r>
      <w:r w:rsidR="006962C0" w:rsidRPr="003C624E">
        <w:rPr>
          <w:rFonts w:ascii="EYInterstate Light" w:hAnsi="EYInterstate Light" w:cs="Arial"/>
        </w:rPr>
        <w:t xml:space="preserve"> S</w:t>
      </w:r>
      <w:r w:rsidRPr="003C624E">
        <w:rPr>
          <w:rFonts w:ascii="EYInterstate Light" w:hAnsi="EYInterstate Light" w:cs="Arial"/>
        </w:rPr>
        <w:t>RM in the prior period evidence tab of Canvas</w:t>
      </w:r>
      <w:r w:rsidR="006962C0" w:rsidRPr="003C624E">
        <w:rPr>
          <w:rFonts w:ascii="EYInterstate Light" w:hAnsi="EYInterstate Light" w:cs="Arial"/>
        </w:rPr>
        <w:t xml:space="preserve"> to learn more about the key audit areas identified in the prior year</w:t>
      </w:r>
      <w:r w:rsidRPr="003C624E">
        <w:rPr>
          <w:rFonts w:ascii="EYInterstate Light" w:hAnsi="EYInterstate Light" w:cs="Arial"/>
        </w:rPr>
        <w:t xml:space="preserve">. If you haven’t already done so, you should also look through the </w:t>
      </w:r>
      <w:proofErr w:type="spellStart"/>
      <w:r w:rsidRPr="003C624E">
        <w:rPr>
          <w:rFonts w:ascii="EYInterstate Light" w:hAnsi="EYInterstate Light" w:cs="Arial"/>
        </w:rPr>
        <w:t>InfoGator</w:t>
      </w:r>
      <w:proofErr w:type="spellEnd"/>
      <w:r w:rsidRPr="003C624E">
        <w:rPr>
          <w:rFonts w:ascii="EYInterstate Light" w:hAnsi="EYInterstate Light" w:cs="Arial"/>
        </w:rPr>
        <w:t xml:space="preserve"> report</w:t>
      </w:r>
      <w:r w:rsidR="006962C0" w:rsidRPr="003C624E">
        <w:rPr>
          <w:rFonts w:ascii="EYInterstate Light" w:hAnsi="EYInterstate Light" w:cs="Arial"/>
        </w:rPr>
        <w:t xml:space="preserve"> on the entity</w:t>
      </w:r>
      <w:r w:rsidRPr="003C624E">
        <w:rPr>
          <w:rFonts w:ascii="EYInterstate Light" w:hAnsi="EYInterstate Light" w:cs="Arial"/>
        </w:rPr>
        <w:t xml:space="preserve"> and highlight any areas of risk that you think we should have considered in designing our current year audit procedures.</w:t>
      </w:r>
      <w:r w:rsidR="006962C0" w:rsidRPr="003C624E">
        <w:rPr>
          <w:rFonts w:ascii="EYInterstate Light" w:hAnsi="EYInterstate Light" w:cs="Arial"/>
        </w:rPr>
        <w:t xml:space="preserve"> We already ran the report and attached it </w:t>
      </w:r>
      <w:r w:rsidR="00A72A4D" w:rsidRPr="003C624E">
        <w:rPr>
          <w:rFonts w:ascii="EYInterstate Light" w:hAnsi="EYInterstate Light" w:cs="Arial"/>
        </w:rPr>
        <w:t>with the UTB</w:t>
      </w:r>
      <w:r w:rsidR="006962C0" w:rsidRPr="003C624E">
        <w:rPr>
          <w:rFonts w:ascii="EYInterstate Light" w:hAnsi="EYInterstate Light" w:cs="Arial"/>
        </w:rPr>
        <w:t xml:space="preserve"> in Canvas.</w:t>
      </w:r>
      <w:r w:rsidRPr="003C624E">
        <w:rPr>
          <w:rFonts w:ascii="EYInterstate Light" w:hAnsi="EYInterstate Light" w:cs="Arial"/>
        </w:rPr>
        <w:t xml:space="preserve"> </w:t>
      </w:r>
      <w:r w:rsidR="006962C0" w:rsidRPr="003C624E">
        <w:rPr>
          <w:rFonts w:ascii="EYInterstate Light" w:hAnsi="EYInterstate Light" w:cs="Arial"/>
        </w:rPr>
        <w:t xml:space="preserve">Lastly, it’s important for you to know what </w:t>
      </w:r>
      <w:r w:rsidR="0093166E">
        <w:rPr>
          <w:rFonts w:ascii="EYInterstate Light" w:hAnsi="EYInterstate Light" w:cs="Arial"/>
        </w:rPr>
        <w:t xml:space="preserve">we </w:t>
      </w:r>
      <w:r w:rsidR="006962C0" w:rsidRPr="003C624E">
        <w:rPr>
          <w:rFonts w:ascii="EYInterstate Light" w:hAnsi="EYInterstate Light" w:cs="Arial"/>
        </w:rPr>
        <w:t>have set materiality at</w:t>
      </w:r>
      <w:r w:rsidRPr="003C624E">
        <w:rPr>
          <w:rFonts w:ascii="EYInterstate Light" w:hAnsi="EYInterstate Light" w:cs="Arial"/>
        </w:rPr>
        <w:t xml:space="preserve"> </w:t>
      </w:r>
      <w:r w:rsidR="006962C0" w:rsidRPr="003C624E">
        <w:rPr>
          <w:rFonts w:ascii="EYInterstate Light" w:hAnsi="EYInterstate Light" w:cs="Arial"/>
        </w:rPr>
        <w:t xml:space="preserve">for the current year and based on those amounts, </w:t>
      </w:r>
      <w:r w:rsidRPr="003C624E">
        <w:rPr>
          <w:rFonts w:ascii="EYInterstate Light" w:hAnsi="EYInterstate Light" w:cs="Arial"/>
        </w:rPr>
        <w:t xml:space="preserve">the significant accounts </w:t>
      </w:r>
      <w:r w:rsidR="006962C0" w:rsidRPr="003C624E">
        <w:rPr>
          <w:rFonts w:ascii="EYInterstate Light" w:hAnsi="EYInterstate Light" w:cs="Arial"/>
        </w:rPr>
        <w:t>we’ve identified, which are both in Canvas</w:t>
      </w:r>
      <w:r w:rsidRPr="003C624E">
        <w:rPr>
          <w:rFonts w:ascii="EYInterstate Light" w:hAnsi="EYInterstate Light" w:cs="Arial"/>
        </w:rPr>
        <w:t>.</w:t>
      </w:r>
    </w:p>
    <w:p w:rsidR="00AF0122" w:rsidRPr="003C624E" w:rsidRDefault="00AF0122" w:rsidP="003C624E">
      <w:pPr>
        <w:spacing w:before="60" w:after="60" w:line="320" w:lineRule="exact"/>
        <w:jc w:val="both"/>
        <w:rPr>
          <w:rFonts w:ascii="EYInterstate Light" w:hAnsi="EYInterstate Light" w:cs="Arial"/>
        </w:rPr>
      </w:pPr>
    </w:p>
    <w:p w:rsidR="0025158C" w:rsidRPr="003C624E" w:rsidRDefault="0025158C" w:rsidP="003C624E">
      <w:pPr>
        <w:spacing w:before="60" w:after="60" w:line="320" w:lineRule="exact"/>
        <w:jc w:val="both"/>
        <w:rPr>
          <w:rFonts w:ascii="EYInterstate Light" w:hAnsi="EYInterstate Light" w:cs="Arial"/>
        </w:rPr>
      </w:pPr>
      <w:r w:rsidRPr="003C624E">
        <w:rPr>
          <w:rFonts w:ascii="EYInterstate Light" w:hAnsi="EYInterstate Light" w:cs="Arial"/>
        </w:rPr>
        <w:t>Please let me know if you require any further details or if you have any questions.</w:t>
      </w:r>
    </w:p>
    <w:p w:rsidR="00AF0122" w:rsidRPr="003C624E" w:rsidRDefault="00AF0122" w:rsidP="0093166E">
      <w:pPr>
        <w:tabs>
          <w:tab w:val="num" w:pos="1440"/>
        </w:tabs>
        <w:spacing w:before="60" w:after="60" w:line="320" w:lineRule="exact"/>
        <w:jc w:val="both"/>
        <w:rPr>
          <w:rFonts w:ascii="EYInterstate Light" w:hAnsi="EYInterstate Light" w:cs="Arial"/>
          <w:iCs/>
        </w:rPr>
      </w:pPr>
    </w:p>
    <w:p w:rsidR="0025158C" w:rsidRPr="003C624E" w:rsidRDefault="006962C0" w:rsidP="0093166E">
      <w:pPr>
        <w:tabs>
          <w:tab w:val="num" w:pos="1440"/>
        </w:tabs>
        <w:spacing w:before="60" w:after="60" w:line="320" w:lineRule="exact"/>
        <w:jc w:val="both"/>
        <w:rPr>
          <w:rFonts w:ascii="EYInterstate Light" w:hAnsi="EYInterstate Light" w:cs="Arial"/>
          <w:iCs/>
        </w:rPr>
      </w:pPr>
      <w:r w:rsidRPr="003C624E">
        <w:rPr>
          <w:rFonts w:ascii="EYInterstate Light" w:hAnsi="EYInterstate Light" w:cs="Arial"/>
          <w:iCs/>
        </w:rPr>
        <w:t>Thanks!</w:t>
      </w:r>
    </w:p>
    <w:p w:rsidR="00D50A8A" w:rsidRPr="003C624E" w:rsidRDefault="00D50A8A">
      <w:pPr>
        <w:tabs>
          <w:tab w:val="num" w:pos="1440"/>
        </w:tabs>
        <w:jc w:val="both"/>
        <w:rPr>
          <w:rFonts w:ascii="EYInterstate Light" w:hAnsi="EYInterstate Light" w:cstheme="minorHAnsi"/>
          <w:iCs/>
        </w:rPr>
      </w:pPr>
    </w:p>
    <w:p w:rsidR="00D50A8A" w:rsidRPr="003C624E" w:rsidRDefault="00D50A8A" w:rsidP="003C624E">
      <w:pPr>
        <w:jc w:val="both"/>
        <w:rPr>
          <w:rFonts w:ascii="EYInterstate Light" w:hAnsi="EYInterstate Light" w:cstheme="minorHAnsi"/>
        </w:rPr>
      </w:pPr>
    </w:p>
    <w:p w:rsidR="00E77B98" w:rsidRPr="003C624E" w:rsidRDefault="00D50A8A" w:rsidP="003C624E">
      <w:pPr>
        <w:tabs>
          <w:tab w:val="left" w:pos="6600"/>
        </w:tabs>
        <w:jc w:val="both"/>
        <w:rPr>
          <w:rFonts w:ascii="EYInterstate Light" w:hAnsi="EYInterstate Light" w:cstheme="minorHAnsi"/>
        </w:rPr>
      </w:pPr>
      <w:r w:rsidRPr="003C624E">
        <w:rPr>
          <w:rFonts w:ascii="EYInterstate Light" w:hAnsi="EYInterstate Light" w:cstheme="minorHAnsi"/>
        </w:rPr>
        <w:tab/>
      </w:r>
    </w:p>
    <w:sectPr w:rsidR="00E77B98" w:rsidRPr="003C624E" w:rsidSect="00761A5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E09" w:rsidRDefault="001D5E09" w:rsidP="005D5ECC">
      <w:pPr>
        <w:spacing w:after="0" w:line="240" w:lineRule="auto"/>
      </w:pPr>
      <w:r>
        <w:separator/>
      </w:r>
    </w:p>
  </w:endnote>
  <w:endnote w:type="continuationSeparator" w:id="0">
    <w:p w:rsidR="001D5E09" w:rsidRDefault="001D5E09" w:rsidP="005D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6F7" w:rsidRPr="003C624E" w:rsidRDefault="00A526F7" w:rsidP="00A526F7">
    <w:pPr>
      <w:pStyle w:val="Footer"/>
      <w:tabs>
        <w:tab w:val="clear" w:pos="4680"/>
      </w:tabs>
      <w:rPr>
        <w:rFonts w:ascii="EYInterstate Light" w:hAnsi="EYInterstate Light" w:cs="Arial"/>
        <w:sz w:val="18"/>
        <w:szCs w:val="16"/>
      </w:rPr>
    </w:pPr>
    <w:r w:rsidRPr="003C624E">
      <w:rPr>
        <w:rFonts w:ascii="EYInterstate Light" w:hAnsi="EYInterstate Light" w:cs="Arial"/>
        <w:sz w:val="18"/>
        <w:szCs w:val="16"/>
      </w:rPr>
      <w:t xml:space="preserve">Page </w:t>
    </w:r>
    <w:r w:rsidRPr="003C624E">
      <w:rPr>
        <w:rFonts w:ascii="EYInterstate Light" w:hAnsi="EYInterstate Light" w:cs="Arial"/>
        <w:sz w:val="18"/>
        <w:szCs w:val="16"/>
      </w:rPr>
      <w:fldChar w:fldCharType="begin"/>
    </w:r>
    <w:r w:rsidRPr="003C624E">
      <w:rPr>
        <w:rFonts w:ascii="EYInterstate Light" w:hAnsi="EYInterstate Light" w:cs="Arial"/>
        <w:sz w:val="18"/>
        <w:szCs w:val="16"/>
      </w:rPr>
      <w:instrText xml:space="preserve"> PAGE   \* MERGEFORMAT </w:instrText>
    </w:r>
    <w:r w:rsidRPr="003C624E">
      <w:rPr>
        <w:rFonts w:ascii="EYInterstate Light" w:hAnsi="EYInterstate Light" w:cs="Arial"/>
        <w:sz w:val="18"/>
        <w:szCs w:val="16"/>
      </w:rPr>
      <w:fldChar w:fldCharType="separate"/>
    </w:r>
    <w:r w:rsidR="00076587">
      <w:rPr>
        <w:rFonts w:ascii="EYInterstate Light" w:hAnsi="EYInterstate Light" w:cs="Arial"/>
        <w:noProof/>
        <w:sz w:val="18"/>
        <w:szCs w:val="16"/>
      </w:rPr>
      <w:t>1</w:t>
    </w:r>
    <w:r w:rsidRPr="003C624E">
      <w:rPr>
        <w:rFonts w:ascii="EYInterstate Light" w:hAnsi="EYInterstate Light" w:cs="Arial"/>
        <w:sz w:val="18"/>
        <w:szCs w:val="16"/>
      </w:rPr>
      <w:fldChar w:fldCharType="end"/>
    </w:r>
    <w:r w:rsidRPr="003C624E">
      <w:rPr>
        <w:rFonts w:ascii="EYInterstate Light" w:hAnsi="EYInterstate Light" w:cs="Arial"/>
        <w:sz w:val="18"/>
        <w:szCs w:val="16"/>
      </w:rPr>
      <w:t xml:space="preserve"> of </w:t>
    </w:r>
    <w:r w:rsidRPr="003C624E">
      <w:rPr>
        <w:rFonts w:ascii="EYInterstate Light" w:hAnsi="EYInterstate Light" w:cs="Arial"/>
        <w:sz w:val="18"/>
        <w:szCs w:val="16"/>
      </w:rPr>
      <w:fldChar w:fldCharType="begin"/>
    </w:r>
    <w:r w:rsidRPr="003C624E">
      <w:rPr>
        <w:rFonts w:ascii="EYInterstate Light" w:hAnsi="EYInterstate Light" w:cs="Arial"/>
        <w:sz w:val="18"/>
        <w:szCs w:val="16"/>
      </w:rPr>
      <w:instrText xml:space="preserve"> NUMPAGES   \* MERGEFORMAT </w:instrText>
    </w:r>
    <w:r w:rsidRPr="003C624E">
      <w:rPr>
        <w:rFonts w:ascii="EYInterstate Light" w:hAnsi="EYInterstate Light" w:cs="Arial"/>
        <w:sz w:val="18"/>
        <w:szCs w:val="16"/>
      </w:rPr>
      <w:fldChar w:fldCharType="separate"/>
    </w:r>
    <w:r w:rsidR="00076587">
      <w:rPr>
        <w:rFonts w:ascii="EYInterstate Light" w:hAnsi="EYInterstate Light" w:cs="Arial"/>
        <w:noProof/>
        <w:sz w:val="18"/>
        <w:szCs w:val="16"/>
      </w:rPr>
      <w:t>1</w:t>
    </w:r>
    <w:r w:rsidRPr="003C624E">
      <w:rPr>
        <w:rFonts w:ascii="EYInterstate Light" w:hAnsi="EYInterstate Light" w:cs="Arial"/>
        <w:noProof/>
        <w:sz w:val="18"/>
        <w:szCs w:val="16"/>
      </w:rPr>
      <w:fldChar w:fldCharType="end"/>
    </w:r>
    <w:r w:rsidRPr="003C624E">
      <w:rPr>
        <w:rFonts w:ascii="EYInterstate Light" w:hAnsi="EYInterstate Light" w:cs="Arial"/>
        <w:sz w:val="18"/>
        <w:szCs w:val="16"/>
      </w:rPr>
      <w:tab/>
      <w:t>The Audit Academy</w:t>
    </w:r>
  </w:p>
  <w:p w:rsidR="00A526F7" w:rsidRPr="003C624E" w:rsidRDefault="00A526F7" w:rsidP="00A526F7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</w:rPr>
    </w:pPr>
    <w:r w:rsidRPr="003C624E">
      <w:rPr>
        <w:rFonts w:ascii="EYInterstate Light" w:hAnsi="EYInterstate Light"/>
        <w:sz w:val="18"/>
      </w:rPr>
      <w:t>© 201</w:t>
    </w:r>
    <w:r w:rsidR="00623503">
      <w:rPr>
        <w:rFonts w:ascii="EYInterstate Light" w:hAnsi="EYInterstate Light"/>
        <w:sz w:val="18"/>
      </w:rPr>
      <w:t>9</w:t>
    </w:r>
    <w:r w:rsidRPr="003C624E">
      <w:rPr>
        <w:rFonts w:ascii="EYInterstate Light" w:hAnsi="EYInterstate Light"/>
        <w:sz w:val="18"/>
      </w:rPr>
      <w:t xml:space="preserve"> EYGM Limited</w:t>
    </w:r>
    <w:r w:rsidRPr="003C624E">
      <w:rPr>
        <w:rFonts w:ascii="EYInterstate Light" w:hAnsi="EYInterstate Light"/>
        <w:sz w:val="18"/>
      </w:rPr>
      <w:tab/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E09" w:rsidRDefault="001D5E09" w:rsidP="005D5ECC">
      <w:pPr>
        <w:spacing w:after="0" w:line="240" w:lineRule="auto"/>
      </w:pPr>
      <w:r>
        <w:separator/>
      </w:r>
    </w:p>
  </w:footnote>
  <w:footnote w:type="continuationSeparator" w:id="0">
    <w:p w:rsidR="001D5E09" w:rsidRDefault="001D5E09" w:rsidP="005D5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3B7" w:rsidRPr="003C624E" w:rsidRDefault="00AD63B7" w:rsidP="00D50A8A">
    <w:pPr>
      <w:widowControl w:val="0"/>
      <w:pBdr>
        <w:bottom w:val="single" w:sz="36" w:space="4" w:color="auto"/>
        <w:between w:val="single" w:sz="12" w:space="1" w:color="auto"/>
      </w:pBdr>
      <w:ind w:right="4320"/>
      <w:rPr>
        <w:rFonts w:ascii="EYInterstate Light" w:hAnsi="EYInterstate Light" w:cs="Arial"/>
        <w:b/>
        <w:bCs/>
        <w:sz w:val="28"/>
        <w:szCs w:val="28"/>
      </w:rPr>
    </w:pPr>
    <w:r w:rsidRPr="003C624E">
      <w:rPr>
        <w:rFonts w:ascii="EYInterstate Light" w:hAnsi="EYInterstate Light" w:cs="Arial"/>
        <w:b/>
        <w:bCs/>
        <w:sz w:val="28"/>
        <w:szCs w:val="28"/>
      </w:rPr>
      <w:t>Assigned to a Client</w:t>
    </w:r>
  </w:p>
  <w:p w:rsidR="001F5F36" w:rsidRPr="003C624E" w:rsidRDefault="00091F03" w:rsidP="00AF0122">
    <w:pPr>
      <w:pStyle w:val="FirstHeaderTitle"/>
      <w:rPr>
        <w:rFonts w:ascii="EYInterstate Light" w:hAnsi="EYInterstate Light"/>
      </w:rPr>
    </w:pPr>
    <w:r w:rsidRPr="003C624E">
      <w:rPr>
        <w:rFonts w:ascii="EYInterstate Light" w:hAnsi="EYInterstate Light"/>
      </w:rPr>
      <w:t xml:space="preserve">Skype </w:t>
    </w:r>
    <w:r w:rsidR="001B504F" w:rsidRPr="003C624E">
      <w:rPr>
        <w:rFonts w:ascii="EYInterstate Light" w:hAnsi="EYInterstate Light"/>
      </w:rPr>
      <w:t>c</w:t>
    </w:r>
    <w:r w:rsidRPr="003C624E">
      <w:rPr>
        <w:rFonts w:ascii="EYInterstate Light" w:hAnsi="EYInterstate Light"/>
      </w:rPr>
      <w:t>hat</w:t>
    </w:r>
    <w:r w:rsidR="00724075" w:rsidRPr="003C624E">
      <w:rPr>
        <w:rFonts w:ascii="EYInterstate Light" w:hAnsi="EYInterstate Light"/>
      </w:rPr>
      <w:t xml:space="preserve"> from </w:t>
    </w:r>
    <w:r w:rsidR="005745FE" w:rsidRPr="003C624E">
      <w:rPr>
        <w:rFonts w:ascii="EYInterstate Light" w:hAnsi="EYInterstate Light"/>
      </w:rPr>
      <w:t>Anna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1E1"/>
    <w:multiLevelType w:val="hybridMultilevel"/>
    <w:tmpl w:val="B9CAFBD0"/>
    <w:lvl w:ilvl="0" w:tplc="D9366D46">
      <w:start w:val="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3ACF"/>
    <w:multiLevelType w:val="hybridMultilevel"/>
    <w:tmpl w:val="DCB807D4"/>
    <w:lvl w:ilvl="0" w:tplc="4DE81B4A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DB007E0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CF8ADF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B56EFA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256936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136082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6E3AB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E6A77A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32A796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C4A0E"/>
    <w:multiLevelType w:val="hybridMultilevel"/>
    <w:tmpl w:val="16AC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D291F"/>
    <w:multiLevelType w:val="hybridMultilevel"/>
    <w:tmpl w:val="59FCA154"/>
    <w:lvl w:ilvl="0" w:tplc="919EE7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F23FC"/>
    <w:multiLevelType w:val="hybridMultilevel"/>
    <w:tmpl w:val="27AC3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35BB5"/>
    <w:multiLevelType w:val="hybridMultilevel"/>
    <w:tmpl w:val="ADF87F9E"/>
    <w:lvl w:ilvl="0" w:tplc="233E4F46"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05931"/>
    <w:multiLevelType w:val="hybridMultilevel"/>
    <w:tmpl w:val="E0C2F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0703D1"/>
    <w:multiLevelType w:val="hybridMultilevel"/>
    <w:tmpl w:val="33080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an Mayer">
    <w15:presenceInfo w15:providerId="AD" w15:userId="S-1-5-21-3814449816-1147414744-3287126245-212730"/>
  </w15:person>
  <w15:person w15:author="David Oswald">
    <w15:presenceInfo w15:providerId="AD" w15:userId="S-1-5-21-117609710-287218729-725345543-39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C"/>
    <w:rsid w:val="0001747F"/>
    <w:rsid w:val="0002401B"/>
    <w:rsid w:val="000612AE"/>
    <w:rsid w:val="00076587"/>
    <w:rsid w:val="00091F03"/>
    <w:rsid w:val="000A64A2"/>
    <w:rsid w:val="000C7D0F"/>
    <w:rsid w:val="000D30BD"/>
    <w:rsid w:val="000F4567"/>
    <w:rsid w:val="000F7AD7"/>
    <w:rsid w:val="00111633"/>
    <w:rsid w:val="001259DF"/>
    <w:rsid w:val="001313AC"/>
    <w:rsid w:val="00143946"/>
    <w:rsid w:val="00152054"/>
    <w:rsid w:val="00157C09"/>
    <w:rsid w:val="00167474"/>
    <w:rsid w:val="00177866"/>
    <w:rsid w:val="001969B0"/>
    <w:rsid w:val="001B504F"/>
    <w:rsid w:val="001C3391"/>
    <w:rsid w:val="001C546A"/>
    <w:rsid w:val="001D5E09"/>
    <w:rsid w:val="001D75BE"/>
    <w:rsid w:val="001F5F36"/>
    <w:rsid w:val="0020496D"/>
    <w:rsid w:val="002210FA"/>
    <w:rsid w:val="002403E1"/>
    <w:rsid w:val="0025133D"/>
    <w:rsid w:val="0025158C"/>
    <w:rsid w:val="00253556"/>
    <w:rsid w:val="00254D6B"/>
    <w:rsid w:val="002854C9"/>
    <w:rsid w:val="002B7A79"/>
    <w:rsid w:val="002C1A3A"/>
    <w:rsid w:val="002C4DF6"/>
    <w:rsid w:val="00317653"/>
    <w:rsid w:val="00317F9E"/>
    <w:rsid w:val="0032675E"/>
    <w:rsid w:val="00333E3E"/>
    <w:rsid w:val="00376AA2"/>
    <w:rsid w:val="00382CDA"/>
    <w:rsid w:val="00385A8E"/>
    <w:rsid w:val="003C25AF"/>
    <w:rsid w:val="003C3706"/>
    <w:rsid w:val="003C624E"/>
    <w:rsid w:val="003D35B6"/>
    <w:rsid w:val="003E1EB6"/>
    <w:rsid w:val="00411DE9"/>
    <w:rsid w:val="00416C5F"/>
    <w:rsid w:val="00417758"/>
    <w:rsid w:val="00427C51"/>
    <w:rsid w:val="00441940"/>
    <w:rsid w:val="004470E4"/>
    <w:rsid w:val="0046603A"/>
    <w:rsid w:val="0047783F"/>
    <w:rsid w:val="004C0952"/>
    <w:rsid w:val="004C20D9"/>
    <w:rsid w:val="004E1B54"/>
    <w:rsid w:val="00502197"/>
    <w:rsid w:val="00521375"/>
    <w:rsid w:val="005220A6"/>
    <w:rsid w:val="00533B4C"/>
    <w:rsid w:val="00536FC7"/>
    <w:rsid w:val="005470BE"/>
    <w:rsid w:val="005745FE"/>
    <w:rsid w:val="00583F72"/>
    <w:rsid w:val="0058486D"/>
    <w:rsid w:val="005D5ECC"/>
    <w:rsid w:val="005F6B09"/>
    <w:rsid w:val="006058E1"/>
    <w:rsid w:val="00610E2A"/>
    <w:rsid w:val="00615762"/>
    <w:rsid w:val="0062209A"/>
    <w:rsid w:val="00623503"/>
    <w:rsid w:val="006347A0"/>
    <w:rsid w:val="006359D6"/>
    <w:rsid w:val="006572D6"/>
    <w:rsid w:val="006633FD"/>
    <w:rsid w:val="006962C0"/>
    <w:rsid w:val="006E3B8B"/>
    <w:rsid w:val="006E62C2"/>
    <w:rsid w:val="006F7CC1"/>
    <w:rsid w:val="00704A58"/>
    <w:rsid w:val="007110AC"/>
    <w:rsid w:val="00722FEC"/>
    <w:rsid w:val="00724075"/>
    <w:rsid w:val="007304AB"/>
    <w:rsid w:val="007425D5"/>
    <w:rsid w:val="00751220"/>
    <w:rsid w:val="00761A54"/>
    <w:rsid w:val="00784AEC"/>
    <w:rsid w:val="007859FF"/>
    <w:rsid w:val="0079169B"/>
    <w:rsid w:val="007A2C45"/>
    <w:rsid w:val="007A7D38"/>
    <w:rsid w:val="007D20E0"/>
    <w:rsid w:val="007D7E93"/>
    <w:rsid w:val="008341B1"/>
    <w:rsid w:val="008969FA"/>
    <w:rsid w:val="008A5606"/>
    <w:rsid w:val="008A6FD3"/>
    <w:rsid w:val="008B6F0E"/>
    <w:rsid w:val="008C52C6"/>
    <w:rsid w:val="008D4E2C"/>
    <w:rsid w:val="008F14C8"/>
    <w:rsid w:val="00906803"/>
    <w:rsid w:val="0093166E"/>
    <w:rsid w:val="009353EF"/>
    <w:rsid w:val="00950BD9"/>
    <w:rsid w:val="0096461F"/>
    <w:rsid w:val="009C63CB"/>
    <w:rsid w:val="009E6315"/>
    <w:rsid w:val="009E643C"/>
    <w:rsid w:val="00A10C40"/>
    <w:rsid w:val="00A1250F"/>
    <w:rsid w:val="00A34822"/>
    <w:rsid w:val="00A35031"/>
    <w:rsid w:val="00A354D0"/>
    <w:rsid w:val="00A4587C"/>
    <w:rsid w:val="00A526F7"/>
    <w:rsid w:val="00A72A4D"/>
    <w:rsid w:val="00A835F7"/>
    <w:rsid w:val="00AD505E"/>
    <w:rsid w:val="00AD63B7"/>
    <w:rsid w:val="00AE2997"/>
    <w:rsid w:val="00AF0122"/>
    <w:rsid w:val="00B0297C"/>
    <w:rsid w:val="00B07F19"/>
    <w:rsid w:val="00B17768"/>
    <w:rsid w:val="00B21FF2"/>
    <w:rsid w:val="00B221E6"/>
    <w:rsid w:val="00B520DE"/>
    <w:rsid w:val="00B654B6"/>
    <w:rsid w:val="00B73E69"/>
    <w:rsid w:val="00BC1FE9"/>
    <w:rsid w:val="00BC7E47"/>
    <w:rsid w:val="00BD5675"/>
    <w:rsid w:val="00BD7F82"/>
    <w:rsid w:val="00BF6697"/>
    <w:rsid w:val="00C20FB7"/>
    <w:rsid w:val="00C213D3"/>
    <w:rsid w:val="00C23AF1"/>
    <w:rsid w:val="00C343D1"/>
    <w:rsid w:val="00C3647A"/>
    <w:rsid w:val="00C53AF7"/>
    <w:rsid w:val="00C77260"/>
    <w:rsid w:val="00C92251"/>
    <w:rsid w:val="00CB55E3"/>
    <w:rsid w:val="00CC0766"/>
    <w:rsid w:val="00CC7031"/>
    <w:rsid w:val="00CD376C"/>
    <w:rsid w:val="00CF5436"/>
    <w:rsid w:val="00D50A8A"/>
    <w:rsid w:val="00D60433"/>
    <w:rsid w:val="00D67679"/>
    <w:rsid w:val="00D6793F"/>
    <w:rsid w:val="00D67C18"/>
    <w:rsid w:val="00D73F35"/>
    <w:rsid w:val="00D75B90"/>
    <w:rsid w:val="00D76365"/>
    <w:rsid w:val="00DB79DE"/>
    <w:rsid w:val="00E37C0C"/>
    <w:rsid w:val="00E77B98"/>
    <w:rsid w:val="00E93442"/>
    <w:rsid w:val="00E978FA"/>
    <w:rsid w:val="00EB2EF2"/>
    <w:rsid w:val="00EF3735"/>
    <w:rsid w:val="00EF5F46"/>
    <w:rsid w:val="00F15BFC"/>
    <w:rsid w:val="00F3057F"/>
    <w:rsid w:val="00F33EEB"/>
    <w:rsid w:val="00F41338"/>
    <w:rsid w:val="00F418B0"/>
    <w:rsid w:val="00F41C03"/>
    <w:rsid w:val="00F87F80"/>
    <w:rsid w:val="00F94A5A"/>
    <w:rsid w:val="00FA3119"/>
    <w:rsid w:val="00FB37F0"/>
    <w:rsid w:val="00FD39DC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45AFEC3"/>
  <w15:docId w15:val="{51DA824B-D7FE-42C6-9BEC-578DB222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D5ECC"/>
    <w:pPr>
      <w:keepNext/>
      <w:overflowPunct w:val="0"/>
      <w:autoSpaceDE w:val="0"/>
      <w:autoSpaceDN w:val="0"/>
      <w:adjustRightInd w:val="0"/>
      <w:spacing w:before="320" w:after="120" w:line="240" w:lineRule="auto"/>
      <w:textAlignment w:val="baseline"/>
      <w:outlineLvl w:val="0"/>
    </w:pPr>
    <w:rPr>
      <w:rFonts w:ascii="EYInterstate Bold" w:eastAsia="Times New Roman" w:hAnsi="EYInterstate Bold" w:cs="Arial"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ECC"/>
    <w:rPr>
      <w:rFonts w:ascii="EYInterstate Bold" w:eastAsia="Times New Roman" w:hAnsi="EYInterstate Bold" w:cs="Arial"/>
      <w:kern w:val="28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5D5ECC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paragraph" w:styleId="Header">
    <w:name w:val="header"/>
    <w:basedOn w:val="Normal"/>
    <w:link w:val="HeaderChar"/>
    <w:uiPriority w:val="99"/>
    <w:unhideWhenUsed/>
    <w:rsid w:val="005D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CC"/>
  </w:style>
  <w:style w:type="paragraph" w:styleId="Footer">
    <w:name w:val="footer"/>
    <w:basedOn w:val="Normal"/>
    <w:link w:val="FooterChar"/>
    <w:uiPriority w:val="99"/>
    <w:unhideWhenUsed/>
    <w:rsid w:val="005D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CC"/>
  </w:style>
  <w:style w:type="paragraph" w:customStyle="1" w:styleId="FirstHeaderRule">
    <w:name w:val="First Header Rule"/>
    <w:basedOn w:val="Normal"/>
    <w:autoRedefine/>
    <w:uiPriority w:val="99"/>
    <w:qFormat/>
    <w:rsid w:val="005D5ECC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AF012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Arial" w:eastAsia="Times New Roman" w:hAnsi="Arial" w:cs="Arial"/>
      <w:b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B37F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A7D38"/>
  </w:style>
  <w:style w:type="character" w:styleId="CommentReference">
    <w:name w:val="annotation reference"/>
    <w:basedOn w:val="DefaultParagraphFont"/>
    <w:uiPriority w:val="99"/>
    <w:semiHidden/>
    <w:unhideWhenUsed/>
    <w:rsid w:val="00BC1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E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C1FE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6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13AC"/>
    <w:rPr>
      <w:b/>
      <w:bCs/>
      <w:i w:val="0"/>
      <w:iCs w:val="0"/>
    </w:rPr>
  </w:style>
  <w:style w:type="character" w:customStyle="1" w:styleId="st1">
    <w:name w:val="st1"/>
    <w:basedOn w:val="DefaultParagraphFont"/>
    <w:rsid w:val="001313AC"/>
  </w:style>
  <w:style w:type="character" w:customStyle="1" w:styleId="ListParagraphChar">
    <w:name w:val="List Paragraph Char"/>
    <w:basedOn w:val="DefaultParagraphFont"/>
    <w:link w:val="ListParagraph"/>
    <w:uiPriority w:val="34"/>
    <w:rsid w:val="009353EF"/>
    <w:rPr>
      <w:rFonts w:ascii="EYInterstate Light" w:eastAsia="Times New Roman" w:hAnsi="EYInterstate Light" w:cs="Times New Roman"/>
      <w:sz w:val="23"/>
      <w:szCs w:val="20"/>
    </w:rPr>
  </w:style>
  <w:style w:type="paragraph" w:customStyle="1" w:styleId="EYTabletext">
    <w:name w:val="EY Table text"/>
    <w:basedOn w:val="Normal"/>
    <w:uiPriority w:val="99"/>
    <w:rsid w:val="009353EF"/>
    <w:pPr>
      <w:suppressAutoHyphens/>
      <w:spacing w:before="20" w:after="20" w:line="240" w:lineRule="auto"/>
    </w:pPr>
    <w:rPr>
      <w:rFonts w:ascii="Arial" w:eastAsia="Times New Roman" w:hAnsi="Arial" w:cs="Times New Roman"/>
      <w:kern w:val="12"/>
      <w:sz w:val="18"/>
      <w:szCs w:val="24"/>
      <w:lang w:val="en-GB" w:eastAsia="en-GB"/>
    </w:rPr>
  </w:style>
  <w:style w:type="paragraph" w:customStyle="1" w:styleId="Tablebodytext">
    <w:name w:val="Table body text"/>
    <w:basedOn w:val="Normal"/>
    <w:link w:val="TablebodytextChar"/>
    <w:rsid w:val="00441940"/>
    <w:pPr>
      <w:overflowPunct w:val="0"/>
      <w:autoSpaceDE w:val="0"/>
      <w:autoSpaceDN w:val="0"/>
      <w:adjustRightInd w:val="0"/>
      <w:spacing w:before="60" w:after="60" w:line="320" w:lineRule="exact"/>
      <w:ind w:left="155"/>
      <w:textAlignment w:val="baseline"/>
    </w:pPr>
    <w:rPr>
      <w:rFonts w:ascii="Arial" w:eastAsia="Times New Roman" w:hAnsi="Arial" w:cs="Times New Roman"/>
      <w:szCs w:val="20"/>
    </w:rPr>
  </w:style>
  <w:style w:type="character" w:customStyle="1" w:styleId="TablebodytextChar">
    <w:name w:val="Table body text Char"/>
    <w:link w:val="Tablebodytext"/>
    <w:rsid w:val="00441940"/>
    <w:rPr>
      <w:rFonts w:ascii="Arial" w:eastAsia="Times New Roman" w:hAnsi="Arial" w:cs="Times New Roman"/>
      <w:szCs w:val="20"/>
    </w:rPr>
  </w:style>
  <w:style w:type="paragraph" w:customStyle="1" w:styleId="EvenPageFooter">
    <w:name w:val="Even Page Footer"/>
    <w:basedOn w:val="Footer"/>
    <w:rsid w:val="00A526F7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EFFD5-20D4-423E-81B7-8A8D5625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Prestidge</dc:creator>
  <cp:lastModifiedBy>Jordan Mayer</cp:lastModifiedBy>
  <cp:revision>4</cp:revision>
  <dcterms:created xsi:type="dcterms:W3CDTF">2019-01-18T16:13:00Z</dcterms:created>
  <dcterms:modified xsi:type="dcterms:W3CDTF">2019-04-01T18:21:00Z</dcterms:modified>
</cp:coreProperties>
</file>
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57417" w14:textId="1362551E" w:rsidR="00D831A6" w:rsidRPr="00936ED6" w:rsidRDefault="00D831A6" w:rsidP="00D831A6">
      <w:pPr>
        <w:spacing w:before="60" w:after="60" w:line="320" w:lineRule="exact"/>
        <w:rPr>
          <w:rFonts w:ascii="EYInterstate Light" w:hAnsi="EYInterstate Light" w:cs="Arial"/>
        </w:rPr>
      </w:pPr>
      <w:r w:rsidRPr="00936ED6">
        <w:rPr>
          <w:rFonts w:ascii="EYInterstate Light" w:hAnsi="EYInterstate Light" w:cs="Arial"/>
        </w:rPr>
        <w:t xml:space="preserve">Hi </w:t>
      </w:r>
    </w:p>
    <w:p w14:paraId="439AF3AC" w14:textId="77777777" w:rsidR="00D831A6" w:rsidRPr="00936ED6" w:rsidRDefault="00D831A6" w:rsidP="00D831A6">
      <w:pPr>
        <w:spacing w:before="60" w:after="60" w:line="320" w:lineRule="exact"/>
        <w:rPr>
          <w:rFonts w:ascii="EYInterstate Light" w:hAnsi="EYInterstate Light" w:cs="Arial"/>
        </w:rPr>
      </w:pPr>
    </w:p>
    <w:p w14:paraId="29A34BB5" w14:textId="3A0F63EB" w:rsidR="00D831A6" w:rsidRPr="00936ED6" w:rsidRDefault="00D831A6" w:rsidP="00D831A6">
      <w:pPr>
        <w:spacing w:before="60" w:after="60" w:line="320" w:lineRule="exact"/>
        <w:rPr>
          <w:rFonts w:ascii="EYInterstate Light" w:hAnsi="EYInterstate Light" w:cs="Arial"/>
        </w:rPr>
      </w:pPr>
      <w:r w:rsidRPr="00936ED6">
        <w:rPr>
          <w:rFonts w:ascii="EYInterstate Light" w:hAnsi="EYInterstate Light" w:cs="Arial"/>
        </w:rPr>
        <w:t xml:space="preserve">Now that you have received the </w:t>
      </w:r>
      <w:r w:rsidR="00936ED6">
        <w:rPr>
          <w:rFonts w:ascii="EYInterstate Light" w:hAnsi="EYInterstate Light" w:cs="Arial"/>
        </w:rPr>
        <w:t xml:space="preserve">EY </w:t>
      </w:r>
      <w:r w:rsidRPr="00936ED6">
        <w:rPr>
          <w:rFonts w:ascii="EYInterstate Light" w:hAnsi="EYInterstate Light" w:cs="Arial"/>
        </w:rPr>
        <w:t>Canvas engagement and taken the time to understand Summit</w:t>
      </w:r>
      <w:r w:rsidR="00936ED6">
        <w:rPr>
          <w:rFonts w:ascii="EYInterstate Light" w:hAnsi="EYInterstate Light" w:cs="Arial"/>
        </w:rPr>
        <w:t xml:space="preserve"> Equipment</w:t>
      </w:r>
      <w:r w:rsidRPr="00936ED6">
        <w:rPr>
          <w:rFonts w:ascii="EYInterstate Light" w:hAnsi="EYInterstate Light" w:cs="Arial"/>
        </w:rPr>
        <w:t xml:space="preserve">’s business, I’d like to assign to you the audit procedures related to the Property, Plant &amp; Equipment (PP&amp;E) financial statement account. Because you have not worked on this account before, I’d like you to </w:t>
      </w:r>
      <w:r w:rsidR="00D567FE" w:rsidRPr="00936ED6">
        <w:rPr>
          <w:rFonts w:ascii="EYInterstate Light" w:hAnsi="EYInterstate Light" w:cs="Arial"/>
        </w:rPr>
        <w:t>take</w:t>
      </w:r>
      <w:r w:rsidRPr="00936ED6">
        <w:rPr>
          <w:rFonts w:ascii="EYInterstate Light" w:hAnsi="EYInterstate Light" w:cs="Arial"/>
        </w:rPr>
        <w:t xml:space="preserve"> the Technical Topics Overview on PP</w:t>
      </w:r>
      <w:r w:rsidR="00936ED6">
        <w:rPr>
          <w:rFonts w:ascii="EYInterstate Light" w:hAnsi="EYInterstate Light" w:cs="Arial"/>
        </w:rPr>
        <w:t>&amp;</w:t>
      </w:r>
      <w:r w:rsidRPr="00936ED6">
        <w:rPr>
          <w:rFonts w:ascii="EYInterstate Light" w:hAnsi="EYInterstate Light" w:cs="Arial"/>
        </w:rPr>
        <w:t>E before you start. You can find this on the Technical Topics</w:t>
      </w:r>
      <w:r w:rsidR="00E12CA0">
        <w:rPr>
          <w:rFonts w:ascii="EYInterstate Light" w:hAnsi="EYInterstate Light" w:cs="Arial"/>
        </w:rPr>
        <w:t xml:space="preserve"> page in The Audit Academy</w:t>
      </w:r>
      <w:ins w:id="0" w:author="David Oswald" w:date="2019-01-24T16:58:00Z">
        <w:r w:rsidR="0092360B">
          <w:rPr>
            <w:rFonts w:ascii="EYInterstate Light" w:hAnsi="EYInterstate Light" w:cs="Arial"/>
          </w:rPr>
          <w:t xml:space="preserve"> Site</w:t>
        </w:r>
      </w:ins>
      <w:bookmarkStart w:id="1" w:name="_GoBack"/>
      <w:bookmarkEnd w:id="1"/>
      <w:del w:id="2" w:author="Jordan Mayer" w:date="2019-01-21T10:56:00Z">
        <w:r w:rsidRPr="00936ED6" w:rsidDel="00CF66AA">
          <w:rPr>
            <w:rFonts w:ascii="EYInterstate Light" w:hAnsi="EYInterstate Light" w:cs="Arial"/>
          </w:rPr>
          <w:delText xml:space="preserve"> Share Point Site</w:delText>
        </w:r>
      </w:del>
      <w:r w:rsidRPr="00936ED6">
        <w:rPr>
          <w:rFonts w:ascii="EYInterstate Light" w:hAnsi="EYInterstate Light" w:cs="Arial"/>
        </w:rPr>
        <w:t>.</w:t>
      </w:r>
    </w:p>
    <w:p w14:paraId="683CCDB2" w14:textId="77777777" w:rsidR="00D831A6" w:rsidRPr="00936ED6" w:rsidRDefault="00D831A6" w:rsidP="00D831A6">
      <w:pPr>
        <w:spacing w:before="60" w:after="60" w:line="320" w:lineRule="exact"/>
        <w:rPr>
          <w:rFonts w:ascii="EYInterstate Light" w:hAnsi="EYInterstate Light" w:cs="Arial"/>
        </w:rPr>
      </w:pPr>
    </w:p>
    <w:p w14:paraId="789C1ED1" w14:textId="1D869B23" w:rsidR="00D831A6" w:rsidRPr="00936ED6" w:rsidRDefault="00D831A6" w:rsidP="00D831A6">
      <w:pPr>
        <w:spacing w:before="60" w:after="60" w:line="320" w:lineRule="exact"/>
        <w:rPr>
          <w:rFonts w:ascii="EYInterstate Light" w:hAnsi="EYInterstate Light" w:cs="Arial"/>
        </w:rPr>
      </w:pPr>
      <w:r w:rsidRPr="00936ED6">
        <w:rPr>
          <w:rFonts w:ascii="EYInterstate Light" w:hAnsi="EYInterstate Light" w:cs="Arial"/>
        </w:rPr>
        <w:t xml:space="preserve">After you complete the Tech Topic overview, review the account assertions and combined risk assessments for the PP&amp;E account in Canvas. Please note, they </w:t>
      </w:r>
      <w:r w:rsidR="00E12CA0">
        <w:rPr>
          <w:rFonts w:ascii="EYInterstate Light" w:hAnsi="EYInterstate Light" w:cs="Arial"/>
        </w:rPr>
        <w:t>purchased</w:t>
      </w:r>
      <w:r w:rsidRPr="00936ED6">
        <w:rPr>
          <w:rFonts w:ascii="EYInterstate Light" w:hAnsi="EYInterstate Light" w:cs="Arial"/>
        </w:rPr>
        <w:t xml:space="preserve"> a warehouse during the year for a substantial amount over TE and the entity has a history of inappropriately capitalizing expenses. Thus, some of the assertions have a higher inherent risk in the current year.</w:t>
      </w:r>
    </w:p>
    <w:p w14:paraId="7FAC1740" w14:textId="77777777" w:rsidR="00D831A6" w:rsidRPr="00936ED6" w:rsidRDefault="00D831A6" w:rsidP="00D831A6">
      <w:pPr>
        <w:spacing w:before="60" w:after="60" w:line="320" w:lineRule="exact"/>
        <w:rPr>
          <w:rFonts w:ascii="EYInterstate Light" w:hAnsi="EYInterstate Light" w:cs="Arial"/>
        </w:rPr>
      </w:pPr>
    </w:p>
    <w:p w14:paraId="18571D62" w14:textId="77777777" w:rsidR="00D831A6" w:rsidRPr="00936ED6" w:rsidRDefault="00D831A6" w:rsidP="00D831A6">
      <w:pPr>
        <w:spacing w:before="60" w:after="60" w:line="320" w:lineRule="exact"/>
        <w:rPr>
          <w:rFonts w:ascii="EYInterstate Light" w:hAnsi="EYInterstate Light" w:cs="Arial"/>
        </w:rPr>
      </w:pPr>
      <w:r w:rsidRPr="00936ED6">
        <w:rPr>
          <w:rFonts w:ascii="EYInterstate Light" w:hAnsi="EYInterstate Light" w:cs="Arial"/>
        </w:rPr>
        <w:t>Once you have an understanding of the risks associated to the account, you will begin the audit procedures. Throughout the course of the audit, you will be tasked with completing the following:</w:t>
      </w:r>
    </w:p>
    <w:p w14:paraId="610EE9FA" w14:textId="53232FE0" w:rsidR="00D831A6" w:rsidRPr="00936ED6" w:rsidRDefault="00D831A6" w:rsidP="00D831A6">
      <w:pPr>
        <w:pStyle w:val="ListParagraph"/>
        <w:numPr>
          <w:ilvl w:val="0"/>
          <w:numId w:val="10"/>
        </w:numPr>
        <w:overflowPunct/>
        <w:autoSpaceDE/>
        <w:autoSpaceDN/>
        <w:adjustRightInd/>
        <w:spacing w:before="60" w:after="60" w:line="320" w:lineRule="exact"/>
        <w:textAlignment w:val="auto"/>
        <w:rPr>
          <w:rFonts w:cs="Arial"/>
          <w:sz w:val="22"/>
          <w:szCs w:val="22"/>
        </w:rPr>
      </w:pPr>
      <w:r w:rsidRPr="00936ED6">
        <w:rPr>
          <w:rFonts w:cs="Arial"/>
          <w:sz w:val="22"/>
          <w:szCs w:val="22"/>
        </w:rPr>
        <w:t>Reviewing the current year’s process map as compared to management’s process narrative to assist in understanding the PP&amp;E additions process</w:t>
      </w:r>
      <w:r w:rsidR="00FE3187">
        <w:rPr>
          <w:rFonts w:cs="Arial"/>
          <w:sz w:val="22"/>
          <w:szCs w:val="22"/>
        </w:rPr>
        <w:t>.</w:t>
      </w:r>
    </w:p>
    <w:p w14:paraId="14331090" w14:textId="056D74B6" w:rsidR="00D831A6" w:rsidRPr="00936ED6" w:rsidRDefault="00D831A6" w:rsidP="00D831A6">
      <w:pPr>
        <w:pStyle w:val="ListParagraph"/>
        <w:numPr>
          <w:ilvl w:val="0"/>
          <w:numId w:val="10"/>
        </w:numPr>
        <w:overflowPunct/>
        <w:autoSpaceDE/>
        <w:autoSpaceDN/>
        <w:adjustRightInd/>
        <w:spacing w:before="60" w:after="60" w:line="320" w:lineRule="exact"/>
        <w:textAlignment w:val="auto"/>
        <w:rPr>
          <w:rFonts w:cs="Arial"/>
          <w:sz w:val="22"/>
          <w:szCs w:val="22"/>
        </w:rPr>
      </w:pPr>
      <w:r w:rsidRPr="00936ED6">
        <w:rPr>
          <w:rFonts w:cs="Arial"/>
          <w:sz w:val="22"/>
          <w:szCs w:val="22"/>
        </w:rPr>
        <w:t>Updating the current year narrative (if necessary) and flowcharting the additions portion of the PP&amp;E process</w:t>
      </w:r>
      <w:r w:rsidR="00FE3187">
        <w:rPr>
          <w:rFonts w:cs="Arial"/>
          <w:sz w:val="22"/>
          <w:szCs w:val="22"/>
        </w:rPr>
        <w:t>.</w:t>
      </w:r>
    </w:p>
    <w:p w14:paraId="060F17A4" w14:textId="481915FD" w:rsidR="00D831A6" w:rsidRPr="00936ED6" w:rsidRDefault="00D831A6" w:rsidP="00D831A6">
      <w:pPr>
        <w:pStyle w:val="ListParagraph"/>
        <w:numPr>
          <w:ilvl w:val="0"/>
          <w:numId w:val="10"/>
        </w:numPr>
        <w:overflowPunct/>
        <w:autoSpaceDE/>
        <w:autoSpaceDN/>
        <w:adjustRightInd/>
        <w:spacing w:before="60" w:after="60" w:line="320" w:lineRule="exact"/>
        <w:textAlignment w:val="auto"/>
        <w:rPr>
          <w:rFonts w:cs="Arial"/>
          <w:sz w:val="22"/>
          <w:szCs w:val="22"/>
        </w:rPr>
      </w:pPr>
      <w:r w:rsidRPr="00936ED6">
        <w:rPr>
          <w:rFonts w:cs="Arial"/>
          <w:sz w:val="22"/>
          <w:szCs w:val="22"/>
        </w:rPr>
        <w:t>Performing the Walkthrough of the PP&amp;E additions process to confirm our understanding of the process</w:t>
      </w:r>
      <w:r w:rsidR="00FE3187">
        <w:rPr>
          <w:rFonts w:cs="Arial"/>
          <w:sz w:val="22"/>
          <w:szCs w:val="22"/>
        </w:rPr>
        <w:t>.</w:t>
      </w:r>
    </w:p>
    <w:p w14:paraId="0C0AB251" w14:textId="16C96AF6" w:rsidR="00D831A6" w:rsidRPr="00936ED6" w:rsidRDefault="00D831A6" w:rsidP="00D831A6">
      <w:pPr>
        <w:pStyle w:val="ListParagraph"/>
        <w:numPr>
          <w:ilvl w:val="0"/>
          <w:numId w:val="10"/>
        </w:numPr>
        <w:overflowPunct/>
        <w:autoSpaceDE/>
        <w:autoSpaceDN/>
        <w:adjustRightInd/>
        <w:spacing w:before="60" w:after="60" w:line="320" w:lineRule="exact"/>
        <w:textAlignment w:val="auto"/>
        <w:rPr>
          <w:rFonts w:cs="Arial"/>
          <w:sz w:val="22"/>
          <w:szCs w:val="22"/>
        </w:rPr>
      </w:pPr>
      <w:r w:rsidRPr="00936ED6">
        <w:rPr>
          <w:rFonts w:cs="Arial"/>
          <w:sz w:val="22"/>
          <w:szCs w:val="22"/>
        </w:rPr>
        <w:t xml:space="preserve">Based on our audit approach to rely on control, testing the controls </w:t>
      </w:r>
      <w:r w:rsidR="00FE3187">
        <w:rPr>
          <w:rFonts w:cs="Arial"/>
          <w:sz w:val="22"/>
          <w:szCs w:val="22"/>
        </w:rPr>
        <w:t>over the PP&amp;E additions process.</w:t>
      </w:r>
    </w:p>
    <w:p w14:paraId="116788B2" w14:textId="16362FEA" w:rsidR="00D831A6" w:rsidRPr="00936ED6" w:rsidRDefault="00D831A6" w:rsidP="00D831A6">
      <w:pPr>
        <w:pStyle w:val="ListParagraph"/>
        <w:numPr>
          <w:ilvl w:val="0"/>
          <w:numId w:val="10"/>
        </w:numPr>
        <w:overflowPunct/>
        <w:autoSpaceDE/>
        <w:autoSpaceDN/>
        <w:adjustRightInd/>
        <w:spacing w:before="60" w:after="60" w:line="320" w:lineRule="exact"/>
        <w:textAlignment w:val="auto"/>
        <w:rPr>
          <w:rFonts w:cs="Arial"/>
          <w:sz w:val="22"/>
          <w:szCs w:val="22"/>
        </w:rPr>
      </w:pPr>
      <w:r w:rsidRPr="00936ED6">
        <w:rPr>
          <w:rFonts w:cs="Arial"/>
          <w:sz w:val="22"/>
          <w:szCs w:val="22"/>
        </w:rPr>
        <w:t>Substantively testing the additions to PP&amp;E account as of year-end</w:t>
      </w:r>
      <w:r w:rsidR="00FE3187">
        <w:rPr>
          <w:rFonts w:cs="Arial"/>
          <w:sz w:val="22"/>
          <w:szCs w:val="22"/>
        </w:rPr>
        <w:t>.</w:t>
      </w:r>
    </w:p>
    <w:p w14:paraId="2C8E2814" w14:textId="77777777" w:rsidR="00D831A6" w:rsidRPr="00936ED6" w:rsidRDefault="00D831A6" w:rsidP="00D831A6">
      <w:pPr>
        <w:spacing w:before="60" w:after="60" w:line="320" w:lineRule="exact"/>
        <w:rPr>
          <w:rFonts w:ascii="EYInterstate Light" w:hAnsi="EYInterstate Light" w:cs="Arial"/>
        </w:rPr>
      </w:pPr>
    </w:p>
    <w:p w14:paraId="4BF3E224" w14:textId="77777777" w:rsidR="00D831A6" w:rsidRPr="00936ED6" w:rsidRDefault="00D831A6" w:rsidP="00D831A6">
      <w:pPr>
        <w:spacing w:before="60" w:after="60" w:line="320" w:lineRule="exact"/>
        <w:rPr>
          <w:rFonts w:ascii="EYInterstate Light" w:hAnsi="EYInterstate Light" w:cs="Arial"/>
        </w:rPr>
      </w:pPr>
      <w:r w:rsidRPr="00936ED6">
        <w:rPr>
          <w:rFonts w:ascii="EYInterstate Light" w:hAnsi="EYInterstate Light" w:cs="Arial"/>
        </w:rPr>
        <w:t>Tolerable Error for the year is CHF 4.5 million, and SAD is CHF 300,000.</w:t>
      </w:r>
    </w:p>
    <w:p w14:paraId="663751DF" w14:textId="4FFA4011" w:rsidR="00D831A6" w:rsidRPr="00936ED6" w:rsidRDefault="00D831A6" w:rsidP="00D831A6">
      <w:pPr>
        <w:spacing w:before="60" w:after="60" w:line="320" w:lineRule="exact"/>
        <w:rPr>
          <w:rFonts w:ascii="EYInterstate Light" w:hAnsi="EYInterstate Light" w:cs="Arial"/>
        </w:rPr>
      </w:pPr>
      <w:r w:rsidRPr="00936ED6">
        <w:rPr>
          <w:rFonts w:ascii="EYInterstate Light" w:hAnsi="EYInterstate Light" w:cs="Arial"/>
        </w:rPr>
        <w:t xml:space="preserve">I will be in touch shortly regarding your first task, as I have had various meetings with entity personnel and have the contact information and the process map report from </w:t>
      </w:r>
      <w:r w:rsidR="00936ED6">
        <w:rPr>
          <w:rFonts w:ascii="EYInterstate Light" w:hAnsi="EYInterstate Light" w:cs="Arial"/>
        </w:rPr>
        <w:t>GL Analyzer</w:t>
      </w:r>
      <w:r w:rsidRPr="00936ED6">
        <w:rPr>
          <w:rFonts w:ascii="EYInterstate Light" w:hAnsi="EYInterstate Light" w:cs="Arial"/>
        </w:rPr>
        <w:t>.</w:t>
      </w:r>
    </w:p>
    <w:p w14:paraId="734CCD32" w14:textId="77777777" w:rsidR="00D831A6" w:rsidRPr="00936ED6" w:rsidRDefault="00D831A6" w:rsidP="00D831A6">
      <w:pPr>
        <w:spacing w:before="60" w:after="60" w:line="320" w:lineRule="exact"/>
        <w:rPr>
          <w:rFonts w:ascii="EYInterstate Light" w:hAnsi="EYInterstate Light" w:cs="Arial"/>
        </w:rPr>
      </w:pPr>
      <w:r w:rsidRPr="00936ED6">
        <w:rPr>
          <w:rFonts w:ascii="EYInterstate Light" w:hAnsi="EYInterstate Light" w:cs="Arial"/>
        </w:rPr>
        <w:t>Looking forward to working with you,</w:t>
      </w:r>
    </w:p>
    <w:p w14:paraId="6468FAA9" w14:textId="77777777" w:rsidR="00D831A6" w:rsidRPr="00936ED6" w:rsidRDefault="00D831A6" w:rsidP="00D831A6">
      <w:pPr>
        <w:spacing w:before="60" w:after="60" w:line="320" w:lineRule="exact"/>
        <w:rPr>
          <w:rFonts w:ascii="EYInterstate Light" w:hAnsi="EYInterstate Light" w:cs="Arial"/>
        </w:rPr>
      </w:pPr>
    </w:p>
    <w:p w14:paraId="2A651D35" w14:textId="77777777" w:rsidR="00D831A6" w:rsidRPr="00936ED6" w:rsidRDefault="00D831A6" w:rsidP="00D831A6">
      <w:pPr>
        <w:spacing w:before="60" w:after="60" w:line="320" w:lineRule="exact"/>
        <w:rPr>
          <w:rFonts w:ascii="EYInterstate Light" w:hAnsi="EYInterstate Light" w:cs="Arial"/>
        </w:rPr>
      </w:pPr>
      <w:r w:rsidRPr="00936ED6">
        <w:rPr>
          <w:rFonts w:ascii="EYInterstate Light" w:hAnsi="EYInterstate Light" w:cs="Arial"/>
        </w:rPr>
        <w:t>Anna</w:t>
      </w:r>
    </w:p>
    <w:p w14:paraId="0CFF3D4B" w14:textId="77777777" w:rsidR="003C2DFC" w:rsidRPr="00936ED6" w:rsidRDefault="003C2DFC" w:rsidP="00D831A6">
      <w:pPr>
        <w:spacing w:before="60" w:after="60" w:line="320" w:lineRule="exact"/>
        <w:rPr>
          <w:rFonts w:ascii="EYInterstate Light" w:hAnsi="EYInterstate Light" w:cs="Arial"/>
        </w:rPr>
      </w:pPr>
    </w:p>
    <w:sectPr w:rsidR="003C2DFC" w:rsidRPr="00936ED6" w:rsidSect="008543BB">
      <w:headerReference w:type="default" r:id="rId8"/>
      <w:footerReference w:type="default" r:id="rId9"/>
      <w:pgSz w:w="12240" w:h="15840"/>
      <w:pgMar w:top="720" w:right="990" w:bottom="72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61B43" w14:textId="77777777" w:rsidR="006C1472" w:rsidRDefault="006C1472" w:rsidP="00A008D3">
      <w:pPr>
        <w:spacing w:after="0" w:line="240" w:lineRule="auto"/>
      </w:pPr>
      <w:r>
        <w:separator/>
      </w:r>
    </w:p>
  </w:endnote>
  <w:endnote w:type="continuationSeparator" w:id="0">
    <w:p w14:paraId="18A29A0B" w14:textId="77777777" w:rsidR="006C1472" w:rsidRDefault="006C1472" w:rsidP="00A00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EYInterstate Bold">
    <w:altName w:val="Trebuchet MS"/>
    <w:panose1 w:val="02000803030000020004"/>
    <w:charset w:val="00"/>
    <w:family w:val="auto"/>
    <w:pitch w:val="variable"/>
    <w:sig w:usb0="00000001" w:usb1="5000206A" w:usb2="00000000" w:usb3="00000000" w:csb0="0000009F"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29540" w14:textId="571A85A1" w:rsidR="008543BB" w:rsidRPr="00936ED6" w:rsidRDefault="008543BB" w:rsidP="008543BB">
    <w:pPr>
      <w:pStyle w:val="Footer"/>
      <w:tabs>
        <w:tab w:val="clear" w:pos="4680"/>
        <w:tab w:val="right" w:pos="9029"/>
      </w:tabs>
      <w:rPr>
        <w:rFonts w:ascii="EYInterstate Light" w:hAnsi="EYInterstate Light" w:cs="Arial"/>
        <w:sz w:val="18"/>
        <w:szCs w:val="18"/>
      </w:rPr>
    </w:pPr>
    <w:r w:rsidRPr="00936ED6">
      <w:rPr>
        <w:rFonts w:ascii="EYInterstate Light" w:hAnsi="EYInterstate Light" w:cs="Arial"/>
        <w:sz w:val="18"/>
        <w:szCs w:val="18"/>
      </w:rPr>
      <w:t xml:space="preserve">Page </w:t>
    </w:r>
    <w:r w:rsidRPr="00936ED6">
      <w:rPr>
        <w:rFonts w:ascii="EYInterstate Light" w:hAnsi="EYInterstate Light" w:cs="Arial"/>
        <w:sz w:val="18"/>
        <w:szCs w:val="18"/>
      </w:rPr>
      <w:fldChar w:fldCharType="begin"/>
    </w:r>
    <w:r w:rsidRPr="00936ED6">
      <w:rPr>
        <w:rFonts w:ascii="EYInterstate Light" w:hAnsi="EYInterstate Light" w:cs="Arial"/>
        <w:sz w:val="18"/>
        <w:szCs w:val="18"/>
      </w:rPr>
      <w:instrText xml:space="preserve"> PAGE   \* MERGEFORMAT </w:instrText>
    </w:r>
    <w:r w:rsidRPr="00936ED6">
      <w:rPr>
        <w:rFonts w:ascii="EYInterstate Light" w:hAnsi="EYInterstate Light" w:cs="Arial"/>
        <w:sz w:val="18"/>
        <w:szCs w:val="18"/>
      </w:rPr>
      <w:fldChar w:fldCharType="separate"/>
    </w:r>
    <w:r w:rsidR="0092360B">
      <w:rPr>
        <w:rFonts w:ascii="EYInterstate Light" w:hAnsi="EYInterstate Light" w:cs="Arial"/>
        <w:noProof/>
        <w:sz w:val="18"/>
        <w:szCs w:val="18"/>
      </w:rPr>
      <w:t>1</w:t>
    </w:r>
    <w:r w:rsidRPr="00936ED6">
      <w:rPr>
        <w:rFonts w:ascii="EYInterstate Light" w:hAnsi="EYInterstate Light" w:cs="Arial"/>
        <w:sz w:val="18"/>
        <w:szCs w:val="18"/>
      </w:rPr>
      <w:fldChar w:fldCharType="end"/>
    </w:r>
    <w:r w:rsidRPr="00936ED6">
      <w:rPr>
        <w:rFonts w:ascii="EYInterstate Light" w:hAnsi="EYInterstate Light" w:cs="Arial"/>
        <w:sz w:val="18"/>
        <w:szCs w:val="18"/>
      </w:rPr>
      <w:t xml:space="preserve"> of </w:t>
    </w:r>
    <w:r w:rsidRPr="00936ED6">
      <w:rPr>
        <w:rFonts w:ascii="EYInterstate Light" w:hAnsi="EYInterstate Light" w:cs="Arial"/>
        <w:sz w:val="18"/>
        <w:szCs w:val="18"/>
      </w:rPr>
      <w:fldChar w:fldCharType="begin"/>
    </w:r>
    <w:r w:rsidRPr="00936ED6">
      <w:rPr>
        <w:rFonts w:ascii="EYInterstate Light" w:hAnsi="EYInterstate Light" w:cs="Arial"/>
        <w:sz w:val="18"/>
        <w:szCs w:val="18"/>
      </w:rPr>
      <w:instrText xml:space="preserve"> NUMPAGES   \* MERGEFORMAT </w:instrText>
    </w:r>
    <w:r w:rsidRPr="00936ED6">
      <w:rPr>
        <w:rFonts w:ascii="EYInterstate Light" w:hAnsi="EYInterstate Light" w:cs="Arial"/>
        <w:sz w:val="18"/>
        <w:szCs w:val="18"/>
      </w:rPr>
      <w:fldChar w:fldCharType="separate"/>
    </w:r>
    <w:r w:rsidR="0092360B">
      <w:rPr>
        <w:rFonts w:ascii="EYInterstate Light" w:hAnsi="EYInterstate Light" w:cs="Arial"/>
        <w:noProof/>
        <w:sz w:val="18"/>
        <w:szCs w:val="18"/>
      </w:rPr>
      <w:t>1</w:t>
    </w:r>
    <w:r w:rsidRPr="00936ED6">
      <w:rPr>
        <w:rFonts w:ascii="EYInterstate Light" w:hAnsi="EYInterstate Light" w:cs="Arial"/>
        <w:noProof/>
        <w:sz w:val="18"/>
        <w:szCs w:val="18"/>
      </w:rPr>
      <w:fldChar w:fldCharType="end"/>
    </w:r>
    <w:r w:rsidRPr="00936ED6">
      <w:rPr>
        <w:rFonts w:ascii="EYInterstate Light" w:hAnsi="EYInterstate Light" w:cs="Arial"/>
        <w:sz w:val="18"/>
        <w:szCs w:val="18"/>
      </w:rPr>
      <w:tab/>
      <w:t>The Audit Academy</w:t>
    </w:r>
  </w:p>
  <w:p w14:paraId="7800A598" w14:textId="6FE7C675" w:rsidR="008543BB" w:rsidRPr="00936ED6" w:rsidRDefault="008543BB" w:rsidP="00936ED6">
    <w:pPr>
      <w:pStyle w:val="EvenPageFooter"/>
      <w:tabs>
        <w:tab w:val="clear" w:pos="4680"/>
        <w:tab w:val="right" w:pos="9360"/>
      </w:tabs>
      <w:ind w:right="0"/>
      <w:rPr>
        <w:rFonts w:ascii="EYInterstate Light" w:hAnsi="EYInterstate Light"/>
        <w:sz w:val="18"/>
        <w:szCs w:val="18"/>
      </w:rPr>
    </w:pPr>
    <w:r w:rsidRPr="00936ED6">
      <w:rPr>
        <w:rFonts w:ascii="EYInterstate Light" w:hAnsi="EYInterstate Light"/>
        <w:sz w:val="18"/>
        <w:szCs w:val="18"/>
      </w:rPr>
      <w:t>© 201</w:t>
    </w:r>
    <w:r w:rsidR="00CF66AA">
      <w:rPr>
        <w:rFonts w:ascii="EYInterstate Light" w:hAnsi="EYInterstate Light"/>
        <w:sz w:val="18"/>
        <w:szCs w:val="18"/>
      </w:rPr>
      <w:t>9</w:t>
    </w:r>
    <w:r w:rsidRPr="00936ED6">
      <w:rPr>
        <w:rFonts w:ascii="EYInterstate Light" w:hAnsi="EYInterstate Light"/>
        <w:sz w:val="18"/>
        <w:szCs w:val="18"/>
      </w:rPr>
      <w:t xml:space="preserve"> EYGM Limited</w:t>
    </w:r>
    <w:r w:rsidRPr="00936ED6">
      <w:rPr>
        <w:rFonts w:ascii="EYInterstate Light" w:hAnsi="EYInterstate Light"/>
        <w:sz w:val="18"/>
        <w:szCs w:val="18"/>
      </w:rPr>
      <w:tab/>
    </w:r>
    <w:r w:rsidR="00936ED6">
      <w:rPr>
        <w:rFonts w:ascii="EYInterstate Light" w:hAnsi="EYInterstate Light"/>
        <w:sz w:val="18"/>
        <w:szCs w:val="18"/>
      </w:rPr>
      <w:t>Expedition Audit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1E087" w14:textId="77777777" w:rsidR="006C1472" w:rsidRDefault="006C1472" w:rsidP="00A008D3">
      <w:pPr>
        <w:spacing w:after="0" w:line="240" w:lineRule="auto"/>
      </w:pPr>
      <w:r>
        <w:separator/>
      </w:r>
    </w:p>
  </w:footnote>
  <w:footnote w:type="continuationSeparator" w:id="0">
    <w:p w14:paraId="08920DC6" w14:textId="77777777" w:rsidR="006C1472" w:rsidRDefault="006C1472" w:rsidP="00A00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5B781" w14:textId="7E1187F3" w:rsidR="008543BB" w:rsidRPr="00FE3187" w:rsidRDefault="00D831A6" w:rsidP="008543BB">
    <w:pPr>
      <w:pStyle w:val="FirstHeaderRule"/>
      <w:ind w:right="3269"/>
      <w:rPr>
        <w:rFonts w:ascii="EYInterstate Light" w:hAnsi="EYInterstate Light"/>
        <w:b/>
      </w:rPr>
    </w:pPr>
    <w:r w:rsidRPr="00FE3187">
      <w:rPr>
        <w:rFonts w:ascii="EYInterstate Light" w:hAnsi="EYInterstate Light"/>
        <w:b/>
      </w:rPr>
      <w:t>ILP</w:t>
    </w:r>
  </w:p>
  <w:p w14:paraId="1CDDE12D" w14:textId="2F602347" w:rsidR="00FE3187" w:rsidRPr="00FE3187" w:rsidRDefault="008543BB" w:rsidP="00936ED6">
    <w:pPr>
      <w:pStyle w:val="FirstHeaderTitle"/>
      <w:rPr>
        <w:sz w:val="28"/>
        <w:szCs w:val="28"/>
      </w:rPr>
    </w:pPr>
    <w:r w:rsidRPr="00FE3187">
      <w:rPr>
        <w:sz w:val="28"/>
        <w:szCs w:val="28"/>
      </w:rPr>
      <w:t xml:space="preserve">Activity </w:t>
    </w:r>
    <w:r w:rsidR="00D831A6" w:rsidRPr="00FE3187">
      <w:rPr>
        <w:sz w:val="28"/>
        <w:szCs w:val="28"/>
      </w:rPr>
      <w:t>3</w:t>
    </w:r>
    <w:r w:rsidRPr="00FE3187">
      <w:rPr>
        <w:sz w:val="28"/>
        <w:szCs w:val="28"/>
      </w:rPr>
      <w:t xml:space="preserve">: </w:t>
    </w:r>
    <w:r w:rsidR="00FE3187">
      <w:rPr>
        <w:sz w:val="28"/>
        <w:szCs w:val="28"/>
      </w:rPr>
      <w:t>Senior Email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91BF9"/>
    <w:multiLevelType w:val="hybridMultilevel"/>
    <w:tmpl w:val="F894E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512665"/>
    <w:multiLevelType w:val="hybridMultilevel"/>
    <w:tmpl w:val="77CC5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A317B0"/>
    <w:multiLevelType w:val="hybridMultilevel"/>
    <w:tmpl w:val="C944C4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D76C6D"/>
    <w:multiLevelType w:val="hybridMultilevel"/>
    <w:tmpl w:val="9CF25EDA"/>
    <w:lvl w:ilvl="0" w:tplc="AC3AD53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6B38B4"/>
    <w:multiLevelType w:val="multilevel"/>
    <w:tmpl w:val="44C225F2"/>
    <w:styleLink w:val="NumberList"/>
    <w:lvl w:ilvl="0">
      <w:start w:val="1"/>
      <w:numFmt w:val="decimal"/>
      <w:lvlText w:val="%1"/>
      <w:lvlJc w:val="left"/>
      <w:pPr>
        <w:tabs>
          <w:tab w:val="num" w:pos="849"/>
        </w:tabs>
        <w:ind w:left="1416" w:hanging="567"/>
      </w:pPr>
      <w:rPr>
        <w:color w:val="auto"/>
      </w:rPr>
    </w:lvl>
    <w:lvl w:ilvl="1">
      <w:start w:val="1"/>
      <w:numFmt w:val="decimal"/>
      <w:lvlText w:val="%1.%2"/>
      <w:lvlJc w:val="left"/>
      <w:pPr>
        <w:tabs>
          <w:tab w:val="num" w:pos="1983"/>
        </w:tabs>
        <w:ind w:left="1983" w:hanging="567"/>
      </w:pPr>
      <w:rPr>
        <w:rFonts w:hint="default"/>
        <w:color w:val="auto"/>
      </w:rPr>
    </w:lvl>
    <w:lvl w:ilvl="2">
      <w:start w:val="1"/>
      <w:numFmt w:val="decimal"/>
      <w:lvlText w:val="%1.%2.%3"/>
      <w:lvlJc w:val="left"/>
      <w:pPr>
        <w:tabs>
          <w:tab w:val="num" w:pos="2550"/>
        </w:tabs>
        <w:ind w:left="2550" w:hanging="567"/>
      </w:pPr>
      <w:rPr>
        <w:rFonts w:hint="default"/>
      </w:rPr>
    </w:lvl>
    <w:lvl w:ilvl="3">
      <w:start w:val="1"/>
      <w:numFmt w:val="lowerLetter"/>
      <w:lvlText w:val="%4."/>
      <w:lvlJc w:val="left"/>
      <w:pPr>
        <w:tabs>
          <w:tab w:val="num" w:pos="1983"/>
        </w:tabs>
        <w:ind w:left="1983" w:hanging="567"/>
      </w:pPr>
      <w:rPr>
        <w:rFonts w:hint="default"/>
      </w:rPr>
    </w:lvl>
    <w:lvl w:ilvl="4">
      <w:start w:val="1"/>
      <w:numFmt w:val="lowerRoman"/>
      <w:lvlText w:val="%5"/>
      <w:lvlJc w:val="left"/>
      <w:pPr>
        <w:tabs>
          <w:tab w:val="num" w:pos="2550"/>
        </w:tabs>
        <w:ind w:left="2550" w:hanging="567"/>
      </w:pPr>
      <w:rPr>
        <w:rFonts w:hint="default"/>
      </w:rPr>
    </w:lvl>
    <w:lvl w:ilvl="5">
      <w:start w:val="1"/>
      <w:numFmt w:val="none"/>
      <w:lvlText w:val=""/>
      <w:lvlJc w:val="left"/>
      <w:pPr>
        <w:tabs>
          <w:tab w:val="num" w:pos="849"/>
        </w:tabs>
        <w:ind w:left="849" w:firstLine="0"/>
      </w:pPr>
      <w:rPr>
        <w:rFonts w:hint="default"/>
      </w:rPr>
    </w:lvl>
    <w:lvl w:ilvl="6">
      <w:start w:val="1"/>
      <w:numFmt w:val="none"/>
      <w:lvlText w:val=""/>
      <w:lvlJc w:val="left"/>
      <w:pPr>
        <w:tabs>
          <w:tab w:val="num" w:pos="849"/>
        </w:tabs>
        <w:ind w:left="849" w:firstLine="0"/>
      </w:pPr>
      <w:rPr>
        <w:rFonts w:hint="default"/>
      </w:rPr>
    </w:lvl>
    <w:lvl w:ilvl="7">
      <w:start w:val="1"/>
      <w:numFmt w:val="none"/>
      <w:lvlText w:val=""/>
      <w:lvlJc w:val="left"/>
      <w:pPr>
        <w:tabs>
          <w:tab w:val="num" w:pos="849"/>
        </w:tabs>
        <w:ind w:left="849" w:firstLine="0"/>
      </w:pPr>
      <w:rPr>
        <w:rFonts w:hint="default"/>
      </w:rPr>
    </w:lvl>
    <w:lvl w:ilvl="8">
      <w:start w:val="1"/>
      <w:numFmt w:val="none"/>
      <w:pStyle w:val="Index9"/>
      <w:lvlText w:val=""/>
      <w:lvlJc w:val="left"/>
      <w:pPr>
        <w:tabs>
          <w:tab w:val="num" w:pos="849"/>
        </w:tabs>
        <w:ind w:left="849" w:firstLine="0"/>
      </w:pPr>
      <w:rPr>
        <w:rFonts w:hint="default"/>
      </w:rPr>
    </w:lvl>
  </w:abstractNum>
  <w:abstractNum w:abstractNumId="5" w15:restartNumberingAfterBreak="0">
    <w:nsid w:val="58F87D69"/>
    <w:multiLevelType w:val="hybridMultilevel"/>
    <w:tmpl w:val="FC9C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EB182F"/>
    <w:multiLevelType w:val="hybridMultilevel"/>
    <w:tmpl w:val="A60A35A4"/>
    <w:lvl w:ilvl="0" w:tplc="DA0825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A37718"/>
    <w:multiLevelType w:val="multilevel"/>
    <w:tmpl w:val="D85E2356"/>
    <w:lvl w:ilvl="0">
      <w:start w:val="1"/>
      <w:numFmt w:val="bullet"/>
      <w:pStyle w:val="EYTablebullet1"/>
      <w:lvlText w:val="►"/>
      <w:lvlJc w:val="left"/>
      <w:pPr>
        <w:tabs>
          <w:tab w:val="num" w:pos="284"/>
        </w:tabs>
        <w:ind w:left="284" w:hanging="284"/>
      </w:pPr>
      <w:rPr>
        <w:rFonts w:ascii="Arial" w:hAnsi="Arial" w:hint="default"/>
        <w:b w:val="0"/>
        <w:bCs/>
        <w:i w:val="0"/>
        <w:color w:val="auto"/>
        <w:sz w:val="12"/>
        <w:szCs w:val="24"/>
      </w:rPr>
    </w:lvl>
    <w:lvl w:ilvl="1">
      <w:start w:val="1"/>
      <w:numFmt w:val="bullet"/>
      <w:pStyle w:val="EYTablebullet2"/>
      <w:lvlText w:val="►"/>
      <w:lvlJc w:val="left"/>
      <w:pPr>
        <w:tabs>
          <w:tab w:val="num" w:pos="567"/>
        </w:tabs>
        <w:ind w:left="567" w:hanging="283"/>
      </w:pPr>
      <w:rPr>
        <w:rFonts w:ascii="Arial" w:hAnsi="Arial" w:cs="Times New Roman" w:hint="default"/>
        <w:b w:val="0"/>
        <w:i w:val="0"/>
        <w:color w:val="auto"/>
        <w:sz w:val="12"/>
        <w:szCs w:val="24"/>
      </w:rPr>
    </w:lvl>
    <w:lvl w:ilvl="2">
      <w:start w:val="1"/>
      <w:numFmt w:val="none"/>
      <w:lvlText w:val=""/>
      <w:lvlJc w:val="left"/>
      <w:pPr>
        <w:tabs>
          <w:tab w:val="num" w:pos="0"/>
        </w:tabs>
        <w:ind w:left="0" w:firstLine="0"/>
      </w:pPr>
      <w:rPr>
        <w:rFonts w:hint="default"/>
        <w:color w:val="002261"/>
      </w:rPr>
    </w:lvl>
    <w:lvl w:ilvl="3">
      <w:start w:val="1"/>
      <w:numFmt w:val="bullet"/>
      <w:lvlText w:val="►"/>
      <w:lvlJc w:val="left"/>
      <w:pPr>
        <w:tabs>
          <w:tab w:val="num" w:pos="0"/>
        </w:tabs>
        <w:ind w:left="0" w:firstLine="0"/>
      </w:pPr>
      <w:rPr>
        <w:rFonts w:ascii="Arial" w:hAnsi="Arial" w:hint="default"/>
        <w:color w:val="000000" w:themeColor="text1"/>
        <w:sz w:val="14"/>
      </w:rPr>
    </w:lvl>
    <w:lvl w:ilvl="4">
      <w:start w:val="1"/>
      <w:numFmt w:val="none"/>
      <w:lvlText w:val=""/>
      <w:lvlJc w:val="left"/>
      <w:pPr>
        <w:tabs>
          <w:tab w:val="num" w:pos="3240"/>
        </w:tabs>
        <w:ind w:left="2232" w:hanging="792"/>
      </w:pPr>
      <w:rPr>
        <w:rFonts w:hint="default"/>
      </w:rPr>
    </w:lvl>
    <w:lvl w:ilvl="5">
      <w:start w:val="1"/>
      <w:numFmt w:val="none"/>
      <w:lvlText w:val=""/>
      <w:lvlJc w:val="left"/>
      <w:pPr>
        <w:tabs>
          <w:tab w:val="num" w:pos="3960"/>
        </w:tabs>
        <w:ind w:left="2736" w:hanging="936"/>
      </w:pPr>
      <w:rPr>
        <w:rFonts w:hint="default"/>
      </w:rPr>
    </w:lvl>
    <w:lvl w:ilvl="6">
      <w:start w:val="1"/>
      <w:numFmt w:val="none"/>
      <w:lvlText w:val=""/>
      <w:lvlJc w:val="left"/>
      <w:pPr>
        <w:tabs>
          <w:tab w:val="num" w:pos="4680"/>
        </w:tabs>
        <w:ind w:left="3240" w:hanging="1080"/>
      </w:pPr>
      <w:rPr>
        <w:rFonts w:hint="default"/>
      </w:rPr>
    </w:lvl>
    <w:lvl w:ilvl="7">
      <w:start w:val="1"/>
      <w:numFmt w:val="none"/>
      <w:lvlText w:val=""/>
      <w:lvlJc w:val="left"/>
      <w:pPr>
        <w:tabs>
          <w:tab w:val="num" w:pos="5400"/>
        </w:tabs>
        <w:ind w:left="3744" w:hanging="1224"/>
      </w:pPr>
      <w:rPr>
        <w:rFonts w:hint="default"/>
      </w:rPr>
    </w:lvl>
    <w:lvl w:ilvl="8">
      <w:start w:val="1"/>
      <w:numFmt w:val="none"/>
      <w:lvlText w:val=""/>
      <w:lvlJc w:val="left"/>
      <w:pPr>
        <w:tabs>
          <w:tab w:val="num" w:pos="5760"/>
        </w:tabs>
        <w:ind w:left="4320" w:hanging="1440"/>
      </w:pPr>
      <w:rPr>
        <w:rFonts w:hint="default"/>
      </w:rPr>
    </w:lvl>
  </w:abstractNum>
  <w:abstractNum w:abstractNumId="8" w15:restartNumberingAfterBreak="0">
    <w:nsid w:val="758F3D47"/>
    <w:multiLevelType w:val="hybridMultilevel"/>
    <w:tmpl w:val="B51EA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7"/>
  </w:num>
  <w:num w:numId="4">
    <w:abstractNumId w:val="5"/>
  </w:num>
  <w:num w:numId="5">
    <w:abstractNumId w:val="4"/>
  </w:num>
  <w:num w:numId="6">
    <w:abstractNumId w:val="1"/>
  </w:num>
  <w:num w:numId="7">
    <w:abstractNumId w:val="2"/>
  </w:num>
  <w:num w:numId="8">
    <w:abstractNumId w:val="0"/>
  </w:num>
  <w:num w:numId="9">
    <w:abstractNumId w:val="6"/>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Oswald">
    <w15:presenceInfo w15:providerId="AD" w15:userId="S-1-5-21-117609710-287218729-725345543-39378"/>
  </w15:person>
  <w15:person w15:author="Jordan Mayer">
    <w15:presenceInfo w15:providerId="AD" w15:userId="S-1-5-21-3814449816-1147414744-3287126245-2127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468"/>
    <w:rsid w:val="00047088"/>
    <w:rsid w:val="000B613C"/>
    <w:rsid w:val="000C2CE1"/>
    <w:rsid w:val="00130C92"/>
    <w:rsid w:val="00157B42"/>
    <w:rsid w:val="00167AC2"/>
    <w:rsid w:val="00196E9A"/>
    <w:rsid w:val="001F0597"/>
    <w:rsid w:val="00250837"/>
    <w:rsid w:val="00280BE1"/>
    <w:rsid w:val="00291B86"/>
    <w:rsid w:val="002A1CCF"/>
    <w:rsid w:val="002C2533"/>
    <w:rsid w:val="002C3759"/>
    <w:rsid w:val="002D319B"/>
    <w:rsid w:val="002D7A95"/>
    <w:rsid w:val="0032522D"/>
    <w:rsid w:val="003759E2"/>
    <w:rsid w:val="00393656"/>
    <w:rsid w:val="003C2DFC"/>
    <w:rsid w:val="003D40E3"/>
    <w:rsid w:val="0043133B"/>
    <w:rsid w:val="004825BF"/>
    <w:rsid w:val="0049602D"/>
    <w:rsid w:val="004A28D7"/>
    <w:rsid w:val="004F5DD7"/>
    <w:rsid w:val="00512CF5"/>
    <w:rsid w:val="00517ADB"/>
    <w:rsid w:val="00547256"/>
    <w:rsid w:val="005531A3"/>
    <w:rsid w:val="00570FB7"/>
    <w:rsid w:val="005808E6"/>
    <w:rsid w:val="005838C3"/>
    <w:rsid w:val="005A64C4"/>
    <w:rsid w:val="005C09AB"/>
    <w:rsid w:val="005D28DF"/>
    <w:rsid w:val="005E6769"/>
    <w:rsid w:val="005F41D7"/>
    <w:rsid w:val="00610A36"/>
    <w:rsid w:val="006138B5"/>
    <w:rsid w:val="00622868"/>
    <w:rsid w:val="006373CA"/>
    <w:rsid w:val="00656006"/>
    <w:rsid w:val="00672F27"/>
    <w:rsid w:val="0067664F"/>
    <w:rsid w:val="00684EAC"/>
    <w:rsid w:val="006A0144"/>
    <w:rsid w:val="006B1C2E"/>
    <w:rsid w:val="006C1472"/>
    <w:rsid w:val="006D7FB2"/>
    <w:rsid w:val="00774704"/>
    <w:rsid w:val="007A3F24"/>
    <w:rsid w:val="007B27D0"/>
    <w:rsid w:val="007B2E49"/>
    <w:rsid w:val="007C2EEA"/>
    <w:rsid w:val="008355B3"/>
    <w:rsid w:val="008543BB"/>
    <w:rsid w:val="00877944"/>
    <w:rsid w:val="0089594C"/>
    <w:rsid w:val="008A216F"/>
    <w:rsid w:val="008C0A39"/>
    <w:rsid w:val="008C2F4E"/>
    <w:rsid w:val="008F10C5"/>
    <w:rsid w:val="008F6345"/>
    <w:rsid w:val="0092360B"/>
    <w:rsid w:val="00934026"/>
    <w:rsid w:val="00936ED6"/>
    <w:rsid w:val="00941F9E"/>
    <w:rsid w:val="00974827"/>
    <w:rsid w:val="009C0D08"/>
    <w:rsid w:val="00A008D3"/>
    <w:rsid w:val="00A00F7D"/>
    <w:rsid w:val="00A05544"/>
    <w:rsid w:val="00A41611"/>
    <w:rsid w:val="00A62E5B"/>
    <w:rsid w:val="00AD44C3"/>
    <w:rsid w:val="00B45871"/>
    <w:rsid w:val="00B92B7A"/>
    <w:rsid w:val="00BA5285"/>
    <w:rsid w:val="00C1392A"/>
    <w:rsid w:val="00C25FA7"/>
    <w:rsid w:val="00C461AC"/>
    <w:rsid w:val="00C77CC5"/>
    <w:rsid w:val="00CC672F"/>
    <w:rsid w:val="00CE3DD6"/>
    <w:rsid w:val="00CF66AA"/>
    <w:rsid w:val="00D11EAE"/>
    <w:rsid w:val="00D13E3D"/>
    <w:rsid w:val="00D567FE"/>
    <w:rsid w:val="00D61BB6"/>
    <w:rsid w:val="00D73825"/>
    <w:rsid w:val="00D75B57"/>
    <w:rsid w:val="00D831A6"/>
    <w:rsid w:val="00D91A81"/>
    <w:rsid w:val="00DF5468"/>
    <w:rsid w:val="00E12CA0"/>
    <w:rsid w:val="00E31304"/>
    <w:rsid w:val="00E35123"/>
    <w:rsid w:val="00E54DD5"/>
    <w:rsid w:val="00E5614D"/>
    <w:rsid w:val="00E65291"/>
    <w:rsid w:val="00E75AC6"/>
    <w:rsid w:val="00EA3523"/>
    <w:rsid w:val="00EA4CB0"/>
    <w:rsid w:val="00EA6A4F"/>
    <w:rsid w:val="00ED051B"/>
    <w:rsid w:val="00EE5780"/>
    <w:rsid w:val="00FA16D6"/>
    <w:rsid w:val="00FA21B6"/>
    <w:rsid w:val="00FD4331"/>
    <w:rsid w:val="00FE3187"/>
    <w:rsid w:val="00FE7348"/>
    <w:rsid w:val="00FF6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3CF0C44"/>
  <w15:docId w15:val="{4597328A-5E05-43BA-972E-FFCD290E1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08D3"/>
  </w:style>
  <w:style w:type="paragraph" w:styleId="Heading1">
    <w:name w:val="heading 1"/>
    <w:basedOn w:val="Normal"/>
    <w:next w:val="Normal"/>
    <w:link w:val="Heading1Char"/>
    <w:qFormat/>
    <w:rsid w:val="008543BB"/>
    <w:pPr>
      <w:keepNext/>
      <w:overflowPunct w:val="0"/>
      <w:autoSpaceDE w:val="0"/>
      <w:autoSpaceDN w:val="0"/>
      <w:adjustRightInd w:val="0"/>
      <w:spacing w:before="320" w:after="120" w:line="240" w:lineRule="auto"/>
      <w:textAlignment w:val="baseline"/>
      <w:outlineLvl w:val="0"/>
    </w:pPr>
    <w:rPr>
      <w:rFonts w:ascii="Arial" w:eastAsia="Times New Roman" w:hAnsi="Arial" w:cs="Arial"/>
      <w:b/>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8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8D3"/>
  </w:style>
  <w:style w:type="paragraph" w:styleId="Footer">
    <w:name w:val="footer"/>
    <w:basedOn w:val="Normal"/>
    <w:link w:val="FooterChar"/>
    <w:uiPriority w:val="99"/>
    <w:unhideWhenUsed/>
    <w:rsid w:val="00A00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8D3"/>
  </w:style>
  <w:style w:type="paragraph" w:customStyle="1" w:styleId="FirstHeaderRule">
    <w:name w:val="First Header Rule"/>
    <w:basedOn w:val="Normal"/>
    <w:autoRedefine/>
    <w:qFormat/>
    <w:rsid w:val="00A008D3"/>
    <w:pPr>
      <w:widowControl w:val="0"/>
      <w:pBdr>
        <w:bottom w:val="single" w:sz="30" w:space="4" w:color="auto"/>
        <w:between w:val="single" w:sz="12" w:space="1" w:color="auto"/>
      </w:pBdr>
      <w:overflowPunct w:val="0"/>
      <w:autoSpaceDE w:val="0"/>
      <w:autoSpaceDN w:val="0"/>
      <w:adjustRightInd w:val="0"/>
      <w:spacing w:after="0" w:line="240" w:lineRule="auto"/>
      <w:ind w:right="2540"/>
      <w:textAlignment w:val="baseline"/>
    </w:pPr>
    <w:rPr>
      <w:rFonts w:ascii="EYInterstate Bold" w:eastAsia="Times New Roman" w:hAnsi="EYInterstate Bold" w:cs="Arial"/>
      <w:bCs/>
      <w:sz w:val="28"/>
      <w:szCs w:val="28"/>
    </w:rPr>
  </w:style>
  <w:style w:type="paragraph" w:customStyle="1" w:styleId="FirstHeaderTitle">
    <w:name w:val="First Header Title"/>
    <w:basedOn w:val="Normal"/>
    <w:autoRedefine/>
    <w:qFormat/>
    <w:rsid w:val="00936ED6"/>
    <w:pPr>
      <w:widowControl w:val="0"/>
      <w:tabs>
        <w:tab w:val="right" w:pos="10080"/>
      </w:tabs>
      <w:overflowPunct w:val="0"/>
      <w:autoSpaceDE w:val="0"/>
      <w:autoSpaceDN w:val="0"/>
      <w:adjustRightInd w:val="0"/>
      <w:spacing w:before="120" w:after="360" w:line="240" w:lineRule="auto"/>
      <w:textAlignment w:val="baseline"/>
    </w:pPr>
    <w:rPr>
      <w:rFonts w:ascii="EYInterstate Light" w:eastAsia="Times New Roman" w:hAnsi="EYInterstate Light" w:cs="Arial"/>
      <w:b/>
      <w:sz w:val="40"/>
      <w:szCs w:val="40"/>
    </w:rPr>
  </w:style>
  <w:style w:type="paragraph" w:styleId="ListParagraph">
    <w:name w:val="List Paragraph"/>
    <w:basedOn w:val="Normal"/>
    <w:uiPriority w:val="34"/>
    <w:qFormat/>
    <w:rsid w:val="00A008D3"/>
    <w:pPr>
      <w:overflowPunct w:val="0"/>
      <w:autoSpaceDE w:val="0"/>
      <w:autoSpaceDN w:val="0"/>
      <w:adjustRightInd w:val="0"/>
      <w:spacing w:after="0" w:line="240" w:lineRule="auto"/>
      <w:ind w:left="720"/>
      <w:contextualSpacing/>
      <w:textAlignment w:val="baseline"/>
    </w:pPr>
    <w:rPr>
      <w:rFonts w:ascii="EYInterstate Light" w:eastAsia="Times New Roman" w:hAnsi="EYInterstate Light" w:cs="Times New Roman"/>
      <w:sz w:val="23"/>
      <w:szCs w:val="20"/>
    </w:rPr>
  </w:style>
  <w:style w:type="character" w:styleId="Hyperlink">
    <w:name w:val="Hyperlink"/>
    <w:basedOn w:val="DefaultParagraphFont"/>
    <w:uiPriority w:val="99"/>
    <w:unhideWhenUsed/>
    <w:rsid w:val="00A008D3"/>
    <w:rPr>
      <w:color w:val="0000FF" w:themeColor="hyperlink"/>
      <w:u w:val="single"/>
    </w:rPr>
  </w:style>
  <w:style w:type="table" w:styleId="TableGrid">
    <w:name w:val="Table Grid"/>
    <w:basedOn w:val="TableNormal"/>
    <w:uiPriority w:val="59"/>
    <w:rsid w:val="003C2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YTablebullet1">
    <w:name w:val="EY Table bullet 1"/>
    <w:basedOn w:val="Normal"/>
    <w:rsid w:val="008F10C5"/>
    <w:pPr>
      <w:numPr>
        <w:numId w:val="2"/>
      </w:numPr>
      <w:spacing w:before="60" w:after="120" w:line="240" w:lineRule="auto"/>
      <w:outlineLvl w:val="0"/>
    </w:pPr>
    <w:rPr>
      <w:rFonts w:ascii="Arial" w:eastAsia="Times New Roman" w:hAnsi="Arial" w:cs="Arial"/>
      <w:sz w:val="19"/>
      <w:szCs w:val="24"/>
      <w:lang w:val="en-GB"/>
    </w:rPr>
  </w:style>
  <w:style w:type="paragraph" w:customStyle="1" w:styleId="EYTablebullet2">
    <w:name w:val="EY Table bullet 2"/>
    <w:basedOn w:val="EYTablebullet1"/>
    <w:rsid w:val="008F10C5"/>
    <w:pPr>
      <w:numPr>
        <w:ilvl w:val="1"/>
      </w:numPr>
    </w:pPr>
  </w:style>
  <w:style w:type="character" w:styleId="CommentReference">
    <w:name w:val="annotation reference"/>
    <w:basedOn w:val="DefaultParagraphFont"/>
    <w:uiPriority w:val="99"/>
    <w:semiHidden/>
    <w:unhideWhenUsed/>
    <w:rsid w:val="00130C92"/>
    <w:rPr>
      <w:sz w:val="16"/>
      <w:szCs w:val="16"/>
    </w:rPr>
  </w:style>
  <w:style w:type="paragraph" w:styleId="CommentText">
    <w:name w:val="annotation text"/>
    <w:basedOn w:val="Normal"/>
    <w:link w:val="CommentTextChar"/>
    <w:uiPriority w:val="99"/>
    <w:unhideWhenUsed/>
    <w:rsid w:val="00130C92"/>
    <w:pPr>
      <w:spacing w:line="240" w:lineRule="auto"/>
    </w:pPr>
    <w:rPr>
      <w:sz w:val="20"/>
      <w:szCs w:val="20"/>
    </w:rPr>
  </w:style>
  <w:style w:type="character" w:customStyle="1" w:styleId="CommentTextChar">
    <w:name w:val="Comment Text Char"/>
    <w:basedOn w:val="DefaultParagraphFont"/>
    <w:link w:val="CommentText"/>
    <w:uiPriority w:val="99"/>
    <w:rsid w:val="00130C92"/>
    <w:rPr>
      <w:sz w:val="20"/>
      <w:szCs w:val="20"/>
    </w:rPr>
  </w:style>
  <w:style w:type="paragraph" w:styleId="CommentSubject">
    <w:name w:val="annotation subject"/>
    <w:basedOn w:val="CommentText"/>
    <w:next w:val="CommentText"/>
    <w:link w:val="CommentSubjectChar"/>
    <w:uiPriority w:val="99"/>
    <w:semiHidden/>
    <w:unhideWhenUsed/>
    <w:rsid w:val="00130C92"/>
    <w:rPr>
      <w:b/>
      <w:bCs/>
    </w:rPr>
  </w:style>
  <w:style w:type="character" w:customStyle="1" w:styleId="CommentSubjectChar">
    <w:name w:val="Comment Subject Char"/>
    <w:basedOn w:val="CommentTextChar"/>
    <w:link w:val="CommentSubject"/>
    <w:uiPriority w:val="99"/>
    <w:semiHidden/>
    <w:rsid w:val="00130C92"/>
    <w:rPr>
      <w:b/>
      <w:bCs/>
      <w:sz w:val="20"/>
      <w:szCs w:val="20"/>
    </w:rPr>
  </w:style>
  <w:style w:type="paragraph" w:styleId="BalloonText">
    <w:name w:val="Balloon Text"/>
    <w:basedOn w:val="Normal"/>
    <w:link w:val="BalloonTextChar"/>
    <w:uiPriority w:val="99"/>
    <w:semiHidden/>
    <w:unhideWhenUsed/>
    <w:rsid w:val="00130C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C92"/>
    <w:rPr>
      <w:rFonts w:ascii="Segoe UI" w:hAnsi="Segoe UI" w:cs="Segoe UI"/>
      <w:sz w:val="18"/>
      <w:szCs w:val="18"/>
    </w:rPr>
  </w:style>
  <w:style w:type="paragraph" w:styleId="Index9">
    <w:name w:val="index 9"/>
    <w:basedOn w:val="Normal"/>
    <w:next w:val="Normal"/>
    <w:autoRedefine/>
    <w:semiHidden/>
    <w:rsid w:val="0089594C"/>
    <w:pPr>
      <w:numPr>
        <w:ilvl w:val="8"/>
        <w:numId w:val="5"/>
      </w:numPr>
      <w:adjustRightInd w:val="0"/>
      <w:snapToGrid w:val="0"/>
      <w:spacing w:after="0" w:line="240" w:lineRule="auto"/>
    </w:pPr>
    <w:rPr>
      <w:rFonts w:ascii="Arial" w:eastAsia="Times New Roman" w:hAnsi="Arial" w:cs="Arial"/>
      <w:sz w:val="20"/>
      <w:szCs w:val="20"/>
      <w:lang w:val="en-GB" w:eastAsia="en-GB"/>
    </w:rPr>
  </w:style>
  <w:style w:type="numbering" w:customStyle="1" w:styleId="NumberList">
    <w:name w:val="Number List"/>
    <w:basedOn w:val="NoList"/>
    <w:semiHidden/>
    <w:rsid w:val="0089594C"/>
    <w:pPr>
      <w:numPr>
        <w:numId w:val="5"/>
      </w:numPr>
    </w:pPr>
  </w:style>
  <w:style w:type="paragraph" w:customStyle="1" w:styleId="EvenPageFooter">
    <w:name w:val="Even Page Footer"/>
    <w:basedOn w:val="Footer"/>
    <w:rsid w:val="008543BB"/>
    <w:pPr>
      <w:widowControl w:val="0"/>
      <w:tabs>
        <w:tab w:val="clear" w:pos="9360"/>
        <w:tab w:val="right" w:pos="9000"/>
      </w:tabs>
      <w:overflowPunct w:val="0"/>
      <w:autoSpaceDE w:val="0"/>
      <w:autoSpaceDN w:val="0"/>
      <w:adjustRightInd w:val="0"/>
      <w:spacing w:line="200" w:lineRule="exact"/>
      <w:ind w:right="29"/>
      <w:textAlignment w:val="baseline"/>
    </w:pPr>
    <w:rPr>
      <w:rFonts w:ascii="Arial" w:eastAsia="Times New Roman" w:hAnsi="Arial" w:cs="Arial"/>
      <w:sz w:val="16"/>
      <w:szCs w:val="16"/>
    </w:rPr>
  </w:style>
  <w:style w:type="character" w:customStyle="1" w:styleId="Heading1Char">
    <w:name w:val="Heading 1 Char"/>
    <w:basedOn w:val="DefaultParagraphFont"/>
    <w:link w:val="Heading1"/>
    <w:rsid w:val="008543BB"/>
    <w:rPr>
      <w:rFonts w:ascii="Arial" w:eastAsia="Times New Roman" w:hAnsi="Arial" w:cs="Arial"/>
      <w:b/>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77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DE809-C91C-4286-8260-2A7983BC9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Activity 6: Identify risks for PPE</vt:lpstr>
    </vt:vector>
  </TitlesOfParts>
  <Company>Ernst &amp; Young</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6: Identify risks for PPE</dc:title>
  <dc:creator>Warren Evans</dc:creator>
  <cp:lastModifiedBy>David Oswald</cp:lastModifiedBy>
  <cp:revision>4</cp:revision>
  <cp:lastPrinted>2016-08-22T18:11:00Z</cp:lastPrinted>
  <dcterms:created xsi:type="dcterms:W3CDTF">2019-01-21T16:55:00Z</dcterms:created>
  <dcterms:modified xsi:type="dcterms:W3CDTF">2019-01-24T21:59:00Z</dcterms:modified>
</cp:coreProperties>
</file>